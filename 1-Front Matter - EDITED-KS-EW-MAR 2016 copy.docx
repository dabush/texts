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6E61CB" w14:textId="77777777" w:rsidR="00CB0F32" w:rsidRPr="007E1552" w:rsidRDefault="00CB0F32" w:rsidP="00CB0F32">
      <w:pPr>
        <w:spacing w:line="480" w:lineRule="auto"/>
        <w:jc w:val="center"/>
        <w:rPr>
          <w:rFonts w:asciiTheme="majorHAnsi" w:hAnsiTheme="majorHAnsi"/>
          <w:b/>
        </w:rPr>
      </w:pPr>
      <w:bookmarkStart w:id="0" w:name="_GoBack"/>
      <w:bookmarkEnd w:id="0"/>
    </w:p>
    <w:p w14:paraId="4FAA73F9" w14:textId="77777777" w:rsidR="00CB0F32" w:rsidRPr="007E1552" w:rsidRDefault="00CB0F32" w:rsidP="00CB0F32">
      <w:pPr>
        <w:spacing w:line="480" w:lineRule="auto"/>
        <w:jc w:val="center"/>
        <w:rPr>
          <w:rFonts w:asciiTheme="majorHAnsi" w:hAnsiTheme="majorHAnsi"/>
          <w:b/>
        </w:rPr>
      </w:pPr>
    </w:p>
    <w:p w14:paraId="592FFF62" w14:textId="77777777" w:rsidR="00CB0F32" w:rsidRPr="007E1552" w:rsidRDefault="00CB0F32" w:rsidP="00CB0F32">
      <w:pPr>
        <w:spacing w:line="480" w:lineRule="auto"/>
        <w:jc w:val="center"/>
        <w:rPr>
          <w:rFonts w:asciiTheme="majorHAnsi" w:hAnsiTheme="majorHAnsi"/>
          <w:b/>
        </w:rPr>
      </w:pPr>
    </w:p>
    <w:p w14:paraId="216529F8" w14:textId="77777777" w:rsidR="00CB0F32" w:rsidRPr="007E1552" w:rsidRDefault="00CB0F32" w:rsidP="00CB0F32">
      <w:pPr>
        <w:spacing w:line="480" w:lineRule="auto"/>
        <w:jc w:val="center"/>
        <w:rPr>
          <w:rFonts w:asciiTheme="majorHAnsi" w:hAnsiTheme="majorHAnsi"/>
          <w:b/>
        </w:rPr>
      </w:pPr>
    </w:p>
    <w:p w14:paraId="4107E0FE" w14:textId="77777777" w:rsidR="00CB0F32" w:rsidRPr="007E1552" w:rsidRDefault="00CB0F32" w:rsidP="00CB0F32">
      <w:pPr>
        <w:spacing w:line="480" w:lineRule="auto"/>
        <w:jc w:val="center"/>
        <w:rPr>
          <w:rFonts w:asciiTheme="majorHAnsi" w:hAnsiTheme="majorHAnsi"/>
          <w:b/>
        </w:rPr>
      </w:pPr>
    </w:p>
    <w:p w14:paraId="664F3834" w14:textId="77777777" w:rsidR="00CB0F32" w:rsidRPr="007E1552" w:rsidRDefault="00CB0F32" w:rsidP="00CB0F32">
      <w:pPr>
        <w:spacing w:line="480" w:lineRule="auto"/>
        <w:jc w:val="center"/>
        <w:rPr>
          <w:rFonts w:asciiTheme="majorHAnsi" w:hAnsiTheme="majorHAnsi"/>
          <w:b/>
        </w:rPr>
      </w:pPr>
    </w:p>
    <w:p w14:paraId="082C0B1F" w14:textId="77777777" w:rsidR="00CB0F32" w:rsidRPr="007E1552" w:rsidRDefault="00CB0F32" w:rsidP="00CB0F32">
      <w:pPr>
        <w:spacing w:line="480" w:lineRule="auto"/>
        <w:jc w:val="center"/>
        <w:rPr>
          <w:rFonts w:asciiTheme="majorHAnsi" w:hAnsiTheme="majorHAnsi"/>
          <w:b/>
        </w:rPr>
      </w:pPr>
      <w:proofErr w:type="spellStart"/>
      <w:r w:rsidRPr="007E1552">
        <w:rPr>
          <w:rFonts w:asciiTheme="majorHAnsi" w:hAnsiTheme="majorHAnsi"/>
          <w:b/>
        </w:rPr>
        <w:t>Neidhart</w:t>
      </w:r>
      <w:proofErr w:type="spellEnd"/>
      <w:r w:rsidRPr="007E1552">
        <w:rPr>
          <w:rFonts w:asciiTheme="majorHAnsi" w:hAnsiTheme="majorHAnsi"/>
          <w:b/>
        </w:rPr>
        <w:t xml:space="preserve">: </w:t>
      </w:r>
    </w:p>
    <w:p w14:paraId="1CB34AC7" w14:textId="77777777" w:rsidR="00CB0F32" w:rsidRPr="007E1552" w:rsidRDefault="00CB0F32" w:rsidP="00CB0F32">
      <w:pPr>
        <w:spacing w:line="480" w:lineRule="auto"/>
        <w:jc w:val="center"/>
        <w:rPr>
          <w:rFonts w:asciiTheme="majorHAnsi" w:hAnsiTheme="majorHAnsi"/>
          <w:b/>
        </w:rPr>
      </w:pPr>
      <w:r w:rsidRPr="007E1552">
        <w:rPr>
          <w:rFonts w:asciiTheme="majorHAnsi" w:hAnsiTheme="majorHAnsi"/>
          <w:b/>
        </w:rPr>
        <w:t xml:space="preserve">Selected Songs from the </w:t>
      </w:r>
      <w:proofErr w:type="spellStart"/>
      <w:r w:rsidRPr="007E1552">
        <w:rPr>
          <w:rFonts w:asciiTheme="majorHAnsi" w:hAnsiTheme="majorHAnsi"/>
          <w:b/>
        </w:rPr>
        <w:t>Riedegg</w:t>
      </w:r>
      <w:proofErr w:type="spellEnd"/>
      <w:del w:id="1" w:author="Kathryn Starkey" w:date="2016-03-15T14:26:00Z">
        <w:r w:rsidRPr="007E1552" w:rsidDel="0003129C">
          <w:rPr>
            <w:rFonts w:asciiTheme="majorHAnsi" w:hAnsiTheme="majorHAnsi"/>
            <w:b/>
          </w:rPr>
          <w:delText>er</w:delText>
        </w:r>
      </w:del>
      <w:r w:rsidRPr="007E1552">
        <w:rPr>
          <w:rFonts w:asciiTheme="majorHAnsi" w:hAnsiTheme="majorHAnsi"/>
          <w:b/>
        </w:rPr>
        <w:t xml:space="preserve"> Manuscript </w:t>
      </w:r>
    </w:p>
    <w:p w14:paraId="254875B5" w14:textId="61CA524E" w:rsidR="00CB0F32" w:rsidRPr="007E1552" w:rsidRDefault="00CB0F32" w:rsidP="00CB0F32">
      <w:pPr>
        <w:spacing w:line="480" w:lineRule="auto"/>
        <w:jc w:val="center"/>
        <w:rPr>
          <w:rFonts w:asciiTheme="majorHAnsi" w:hAnsiTheme="majorHAnsi"/>
          <w:b/>
          <w:lang w:val="de-DE"/>
        </w:rPr>
      </w:pPr>
      <w:r w:rsidRPr="007E1552">
        <w:rPr>
          <w:rFonts w:asciiTheme="majorHAnsi" w:hAnsiTheme="majorHAnsi"/>
          <w:b/>
          <w:lang w:val="de-DE"/>
        </w:rPr>
        <w:t xml:space="preserve">(Staatsbibliothek </w:t>
      </w:r>
      <w:proofErr w:type="spellStart"/>
      <w:ins w:id="2" w:author="Kathryn Starkey" w:date="2016-03-15T14:26:00Z">
        <w:r w:rsidR="0003129C" w:rsidRPr="0003129C">
          <w:rPr>
            <w:rFonts w:asciiTheme="majorHAnsi" w:hAnsiTheme="majorHAnsi"/>
            <w:b/>
            <w:rPrChange w:id="3" w:author="Kathryn Starkey" w:date="2016-03-15T14:26:00Z">
              <w:rPr>
                <w:rFonts w:asciiTheme="majorHAnsi" w:hAnsiTheme="majorHAnsi"/>
              </w:rPr>
            </w:rPrChange>
          </w:rPr>
          <w:t>Preu</w:t>
        </w:r>
        <w:proofErr w:type="spellEnd"/>
        <w:r w:rsidR="0003129C" w:rsidRPr="0003129C">
          <w:rPr>
            <w:rFonts w:asciiTheme="majorHAnsi" w:hAnsiTheme="majorHAnsi" w:cs="Lucida Grande"/>
            <w:b/>
            <w:color w:val="000000"/>
            <w:rPrChange w:id="4" w:author="Kathryn Starkey" w:date="2016-03-15T14:26:00Z">
              <w:rPr>
                <w:rFonts w:asciiTheme="majorHAnsi" w:hAnsiTheme="majorHAnsi" w:cs="Lucida Grande"/>
                <w:color w:val="000000"/>
              </w:rPr>
            </w:rPrChange>
          </w:rPr>
          <w:t>β</w:t>
        </w:r>
        <w:proofErr w:type="spellStart"/>
        <w:r w:rsidR="0003129C" w:rsidRPr="0003129C">
          <w:rPr>
            <w:rFonts w:asciiTheme="majorHAnsi" w:hAnsiTheme="majorHAnsi"/>
            <w:b/>
            <w:rPrChange w:id="5" w:author="Kathryn Starkey" w:date="2016-03-15T14:26:00Z">
              <w:rPr>
                <w:rFonts w:asciiTheme="majorHAnsi" w:hAnsiTheme="majorHAnsi"/>
              </w:rPr>
            </w:rPrChange>
          </w:rPr>
          <w:t>ischer</w:t>
        </w:r>
        <w:proofErr w:type="spellEnd"/>
        <w:r w:rsidR="0003129C" w:rsidRPr="00A57C56">
          <w:rPr>
            <w:rFonts w:ascii="Cambria" w:hAnsi="Cambria"/>
          </w:rPr>
          <w:t xml:space="preserve"> </w:t>
        </w:r>
      </w:ins>
      <w:del w:id="6" w:author="Kathryn Starkey" w:date="2016-03-15T14:26:00Z">
        <w:r w:rsidRPr="007E1552" w:rsidDel="0003129C">
          <w:rPr>
            <w:rFonts w:asciiTheme="majorHAnsi" w:hAnsiTheme="majorHAnsi"/>
            <w:b/>
            <w:lang w:val="de-DE"/>
          </w:rPr>
          <w:delText xml:space="preserve">Preussischer </w:delText>
        </w:r>
      </w:del>
      <w:r w:rsidRPr="007E1552">
        <w:rPr>
          <w:rFonts w:asciiTheme="majorHAnsi" w:hAnsiTheme="majorHAnsi"/>
          <w:b/>
          <w:lang w:val="de-DE"/>
        </w:rPr>
        <w:t xml:space="preserve">Kulturbesitz, Berlin, </w:t>
      </w:r>
      <w:proofErr w:type="spellStart"/>
      <w:r w:rsidRPr="007E1552">
        <w:rPr>
          <w:rFonts w:asciiTheme="majorHAnsi" w:hAnsiTheme="majorHAnsi"/>
          <w:b/>
          <w:lang w:val="de-DE"/>
        </w:rPr>
        <w:t>mgf</w:t>
      </w:r>
      <w:proofErr w:type="spellEnd"/>
      <w:r w:rsidRPr="007E1552">
        <w:rPr>
          <w:rFonts w:asciiTheme="majorHAnsi" w:hAnsiTheme="majorHAnsi"/>
          <w:b/>
          <w:lang w:val="de-DE"/>
        </w:rPr>
        <w:t xml:space="preserve"> 1062)</w:t>
      </w:r>
    </w:p>
    <w:p w14:paraId="67D86A2E" w14:textId="77777777" w:rsidR="00CB0F32" w:rsidRPr="007E1552" w:rsidRDefault="00CB0F32" w:rsidP="00CB0F32">
      <w:pPr>
        <w:spacing w:line="480" w:lineRule="auto"/>
        <w:rPr>
          <w:rFonts w:asciiTheme="majorHAnsi" w:hAnsiTheme="majorHAnsi"/>
          <w:b/>
          <w:lang w:val="de-DE"/>
        </w:rPr>
      </w:pPr>
    </w:p>
    <w:p w14:paraId="746E6736" w14:textId="77777777" w:rsidR="00CB0F32" w:rsidRPr="007E1552" w:rsidRDefault="00CB0F32" w:rsidP="00CB0F32">
      <w:pPr>
        <w:spacing w:line="480" w:lineRule="auto"/>
        <w:rPr>
          <w:rFonts w:asciiTheme="majorHAnsi" w:hAnsiTheme="majorHAnsi"/>
          <w:b/>
          <w:lang w:val="de-DE"/>
        </w:rPr>
      </w:pPr>
    </w:p>
    <w:p w14:paraId="4A7A7029" w14:textId="77777777" w:rsidR="00CB0F32" w:rsidRPr="007E1552" w:rsidRDefault="00CB0F32" w:rsidP="00CB0F32">
      <w:pPr>
        <w:spacing w:line="480" w:lineRule="auto"/>
        <w:jc w:val="center"/>
        <w:rPr>
          <w:rFonts w:asciiTheme="majorHAnsi" w:hAnsiTheme="majorHAnsi"/>
          <w:b/>
        </w:rPr>
      </w:pPr>
      <w:proofErr w:type="gramStart"/>
      <w:r w:rsidRPr="007E1552">
        <w:rPr>
          <w:rFonts w:asciiTheme="majorHAnsi" w:hAnsiTheme="majorHAnsi"/>
          <w:b/>
        </w:rPr>
        <w:t>by</w:t>
      </w:r>
      <w:proofErr w:type="gramEnd"/>
    </w:p>
    <w:p w14:paraId="562DC450" w14:textId="77777777" w:rsidR="00CB0F32" w:rsidRPr="007E1552" w:rsidRDefault="00CB0F32" w:rsidP="00CB0F32">
      <w:pPr>
        <w:spacing w:line="480" w:lineRule="auto"/>
        <w:jc w:val="center"/>
        <w:rPr>
          <w:rFonts w:asciiTheme="majorHAnsi" w:hAnsiTheme="majorHAnsi"/>
          <w:b/>
        </w:rPr>
      </w:pPr>
    </w:p>
    <w:p w14:paraId="34D10EB9" w14:textId="77777777" w:rsidR="00CB0F32" w:rsidRPr="007E1552" w:rsidRDefault="00CB0F32" w:rsidP="00CB0F32">
      <w:pPr>
        <w:spacing w:line="480" w:lineRule="auto"/>
        <w:jc w:val="center"/>
        <w:rPr>
          <w:rFonts w:asciiTheme="majorHAnsi" w:hAnsiTheme="majorHAnsi"/>
          <w:b/>
        </w:rPr>
      </w:pPr>
      <w:r w:rsidRPr="007E1552">
        <w:rPr>
          <w:rFonts w:asciiTheme="majorHAnsi" w:hAnsiTheme="majorHAnsi"/>
          <w:b/>
        </w:rPr>
        <w:t>Kathryn Starkey and Edith Wenzel</w:t>
      </w:r>
    </w:p>
    <w:p w14:paraId="532EAAFE" w14:textId="77777777" w:rsidR="00CB0F32" w:rsidRPr="007E1552" w:rsidRDefault="00CB0F32" w:rsidP="00CB0F32">
      <w:pPr>
        <w:spacing w:line="480" w:lineRule="auto"/>
        <w:jc w:val="center"/>
        <w:rPr>
          <w:rFonts w:asciiTheme="majorHAnsi" w:hAnsiTheme="majorHAnsi"/>
          <w:b/>
        </w:rPr>
      </w:pPr>
      <w:r w:rsidRPr="007E1552">
        <w:rPr>
          <w:rFonts w:asciiTheme="majorHAnsi" w:hAnsiTheme="majorHAnsi"/>
          <w:b/>
        </w:rPr>
        <w:br w:type="page"/>
      </w:r>
    </w:p>
    <w:p w14:paraId="4062BFAB" w14:textId="77777777" w:rsidR="00CB0F32" w:rsidRPr="007E1552" w:rsidRDefault="00CB0F32" w:rsidP="00CB0F32">
      <w:pPr>
        <w:spacing w:line="480" w:lineRule="auto"/>
        <w:jc w:val="center"/>
        <w:rPr>
          <w:rFonts w:asciiTheme="majorHAnsi" w:hAnsiTheme="majorHAnsi"/>
          <w:b/>
        </w:rPr>
      </w:pPr>
      <w:r w:rsidRPr="007E1552">
        <w:rPr>
          <w:rFonts w:asciiTheme="majorHAnsi" w:hAnsiTheme="majorHAnsi"/>
          <w:b/>
        </w:rPr>
        <w:lastRenderedPageBreak/>
        <w:t>Acknowledgements</w:t>
      </w:r>
    </w:p>
    <w:p w14:paraId="275FE474" w14:textId="77777777" w:rsidR="00CB0F32" w:rsidRPr="007E1552" w:rsidRDefault="00CB0F32" w:rsidP="00CB0F32">
      <w:pPr>
        <w:spacing w:line="480" w:lineRule="auto"/>
        <w:rPr>
          <w:rFonts w:asciiTheme="majorHAnsi" w:hAnsiTheme="majorHAnsi"/>
        </w:rPr>
      </w:pPr>
    </w:p>
    <w:p w14:paraId="24CC0E1C" w14:textId="77777777" w:rsidR="00CB0F32" w:rsidRPr="007E1552" w:rsidRDefault="00CB0F32" w:rsidP="00CB0F32">
      <w:pPr>
        <w:spacing w:line="480" w:lineRule="auto"/>
        <w:rPr>
          <w:rFonts w:asciiTheme="majorHAnsi" w:hAnsiTheme="majorHAnsi"/>
        </w:rPr>
      </w:pPr>
      <w:r w:rsidRPr="007E1552">
        <w:rPr>
          <w:rFonts w:asciiTheme="majorHAnsi" w:hAnsiTheme="majorHAnsi"/>
        </w:rPr>
        <w:t xml:space="preserve">This book developed out of our mutual interest in </w:t>
      </w:r>
      <w:proofErr w:type="spellStart"/>
      <w:r w:rsidRPr="007E1552">
        <w:rPr>
          <w:rFonts w:asciiTheme="majorHAnsi" w:hAnsiTheme="majorHAnsi"/>
        </w:rPr>
        <w:t>Neidhart</w:t>
      </w:r>
      <w:proofErr w:type="spellEnd"/>
      <w:r w:rsidRPr="007E1552">
        <w:rPr>
          <w:rFonts w:asciiTheme="majorHAnsi" w:hAnsiTheme="majorHAnsi"/>
        </w:rPr>
        <w:t xml:space="preserve"> and our desire to make these fascinating and often humorous songs accessible to a broader community of scholars and students. </w:t>
      </w:r>
    </w:p>
    <w:p w14:paraId="43460517" w14:textId="06062A40" w:rsidR="00CB0F32" w:rsidRPr="007E1552" w:rsidRDefault="00CB0F32" w:rsidP="00CB0F32">
      <w:pPr>
        <w:spacing w:line="480" w:lineRule="auto"/>
        <w:ind w:firstLine="720"/>
        <w:rPr>
          <w:rFonts w:asciiTheme="majorHAnsi" w:hAnsiTheme="majorHAnsi"/>
        </w:rPr>
      </w:pPr>
      <w:r w:rsidRPr="007E1552">
        <w:rPr>
          <w:rFonts w:asciiTheme="majorHAnsi" w:hAnsiTheme="majorHAnsi"/>
        </w:rPr>
        <w:t>This translation would not have been possible without the generous help of several colleagues. We would like to thank Sara Poor for suggesting that our trans</w:t>
      </w:r>
      <w:r w:rsidR="00954EC5">
        <w:rPr>
          <w:rFonts w:asciiTheme="majorHAnsi" w:hAnsiTheme="majorHAnsi"/>
        </w:rPr>
        <w:t>lation be published in the TEAMS</w:t>
      </w:r>
      <w:r w:rsidRPr="007E1552">
        <w:rPr>
          <w:rFonts w:asciiTheme="majorHAnsi" w:hAnsiTheme="majorHAnsi"/>
        </w:rPr>
        <w:t xml:space="preserve"> series, and the editorial staff at Medieval Institute Publications at Western Michigan University for their help in producing the book. We are deeply grateful to the two external readers of the manuscripts who provided us with essential and thorough feedback. Their critique of the translations was particularly useful, and we appreciate the time they spent reviewing our manuscript and compiling detailed reports. We are </w:t>
      </w:r>
      <w:del w:id="7" w:author="Kathryn Starkey" w:date="2016-03-15T14:32:00Z">
        <w:r w:rsidRPr="007E1552" w:rsidDel="0003129C">
          <w:rPr>
            <w:rFonts w:asciiTheme="majorHAnsi" w:hAnsiTheme="majorHAnsi"/>
          </w:rPr>
          <w:delText xml:space="preserve">further </w:delText>
        </w:r>
      </w:del>
      <w:ins w:id="8" w:author="Kathryn Starkey" w:date="2016-03-15T14:32:00Z">
        <w:r w:rsidR="0003129C">
          <w:rPr>
            <w:rFonts w:asciiTheme="majorHAnsi" w:hAnsiTheme="majorHAnsi"/>
          </w:rPr>
          <w:t>additionally</w:t>
        </w:r>
        <w:r w:rsidR="0003129C" w:rsidRPr="007E1552">
          <w:rPr>
            <w:rFonts w:asciiTheme="majorHAnsi" w:hAnsiTheme="majorHAnsi"/>
          </w:rPr>
          <w:t xml:space="preserve"> </w:t>
        </w:r>
      </w:ins>
      <w:r w:rsidRPr="007E1552">
        <w:rPr>
          <w:rFonts w:asciiTheme="majorHAnsi" w:hAnsiTheme="majorHAnsi"/>
        </w:rPr>
        <w:t xml:space="preserve">indebted to Ann Marie Rasmussen who provided us with extensive and immensely helpful feedback on our work. The translation benefitted from the generous assistance of Ingrid </w:t>
      </w:r>
      <w:proofErr w:type="spellStart"/>
      <w:r w:rsidRPr="007E1552">
        <w:rPr>
          <w:rFonts w:asciiTheme="majorHAnsi" w:hAnsiTheme="majorHAnsi"/>
        </w:rPr>
        <w:t>Bennewitz</w:t>
      </w:r>
      <w:proofErr w:type="spellEnd"/>
      <w:r w:rsidRPr="007E1552">
        <w:rPr>
          <w:rFonts w:asciiTheme="majorHAnsi" w:hAnsiTheme="majorHAnsi"/>
        </w:rPr>
        <w:t xml:space="preserve"> and </w:t>
      </w:r>
      <w:r>
        <w:rPr>
          <w:rFonts w:asciiTheme="majorHAnsi" w:hAnsiTheme="majorHAnsi"/>
        </w:rPr>
        <w:t xml:space="preserve">the late </w:t>
      </w:r>
      <w:r w:rsidRPr="007E1552">
        <w:rPr>
          <w:rFonts w:asciiTheme="majorHAnsi" w:hAnsiTheme="majorHAnsi"/>
        </w:rPr>
        <w:t xml:space="preserve">Ulrich Müller who helped us answer several questions that developed in the course of our </w:t>
      </w:r>
      <w:r>
        <w:rPr>
          <w:rFonts w:asciiTheme="majorHAnsi" w:hAnsiTheme="majorHAnsi"/>
        </w:rPr>
        <w:t>work</w:t>
      </w:r>
      <w:r w:rsidRPr="007E1552">
        <w:rPr>
          <w:rFonts w:asciiTheme="majorHAnsi" w:hAnsiTheme="majorHAnsi"/>
        </w:rPr>
        <w:t xml:space="preserve">. </w:t>
      </w:r>
      <w:ins w:id="9" w:author="Kathryn Starkey" w:date="2016-02-26T19:56:00Z">
        <w:r w:rsidR="00954EC5">
          <w:rPr>
            <w:rFonts w:asciiTheme="majorHAnsi" w:hAnsiTheme="majorHAnsi"/>
          </w:rPr>
          <w:t xml:space="preserve">Last, but not least, we would like to thank </w:t>
        </w:r>
        <w:proofErr w:type="spellStart"/>
        <w:r w:rsidR="00954EC5">
          <w:rPr>
            <w:rFonts w:asciiTheme="majorHAnsi" w:hAnsiTheme="majorHAnsi"/>
          </w:rPr>
          <w:t>Patric</w:t>
        </w:r>
        <w:proofErr w:type="spellEnd"/>
        <w:r w:rsidR="00954EC5">
          <w:rPr>
            <w:rFonts w:asciiTheme="majorHAnsi" w:hAnsiTheme="majorHAnsi"/>
          </w:rPr>
          <w:t xml:space="preserve"> Di </w:t>
        </w:r>
        <w:proofErr w:type="spellStart"/>
        <w:r w:rsidR="00954EC5">
          <w:rPr>
            <w:rFonts w:asciiTheme="majorHAnsi" w:hAnsiTheme="majorHAnsi"/>
          </w:rPr>
          <w:t>Dio</w:t>
        </w:r>
        <w:proofErr w:type="spellEnd"/>
        <w:r w:rsidR="00954EC5">
          <w:rPr>
            <w:rFonts w:asciiTheme="majorHAnsi" w:hAnsiTheme="majorHAnsi"/>
          </w:rPr>
          <w:t xml:space="preserve"> Di Marco, </w:t>
        </w:r>
        <w:proofErr w:type="spellStart"/>
        <w:r w:rsidR="00954EC5">
          <w:rPr>
            <w:rFonts w:asciiTheme="majorHAnsi" w:hAnsiTheme="majorHAnsi"/>
          </w:rPr>
          <w:t>Björn</w:t>
        </w:r>
        <w:proofErr w:type="spellEnd"/>
        <w:r w:rsidR="00954EC5">
          <w:rPr>
            <w:rFonts w:asciiTheme="majorHAnsi" w:hAnsiTheme="majorHAnsi"/>
          </w:rPr>
          <w:t xml:space="preserve"> </w:t>
        </w:r>
        <w:proofErr w:type="spellStart"/>
        <w:r w:rsidR="00954EC5">
          <w:rPr>
            <w:rFonts w:asciiTheme="majorHAnsi" w:hAnsiTheme="majorHAnsi"/>
          </w:rPr>
          <w:t>Buschbeck</w:t>
        </w:r>
        <w:proofErr w:type="spellEnd"/>
        <w:r w:rsidR="00954EC5">
          <w:rPr>
            <w:rFonts w:asciiTheme="majorHAnsi" w:hAnsiTheme="majorHAnsi"/>
          </w:rPr>
          <w:t>, Mae Lyons-</w:t>
        </w:r>
        <w:proofErr w:type="spellStart"/>
        <w:r w:rsidR="00954EC5">
          <w:rPr>
            <w:rFonts w:asciiTheme="majorHAnsi" w:hAnsiTheme="majorHAnsi"/>
          </w:rPr>
          <w:t>Penner</w:t>
        </w:r>
        <w:proofErr w:type="spellEnd"/>
        <w:r w:rsidR="00954EC5">
          <w:rPr>
            <w:rFonts w:asciiTheme="majorHAnsi" w:hAnsiTheme="majorHAnsi"/>
          </w:rPr>
          <w:t xml:space="preserve">, and Robert </w:t>
        </w:r>
        <w:proofErr w:type="spellStart"/>
        <w:r w:rsidR="00954EC5">
          <w:rPr>
            <w:rFonts w:asciiTheme="majorHAnsi" w:hAnsiTheme="majorHAnsi"/>
          </w:rPr>
          <w:t>Forke</w:t>
        </w:r>
        <w:proofErr w:type="spellEnd"/>
        <w:r w:rsidR="00954EC5">
          <w:rPr>
            <w:rFonts w:asciiTheme="majorHAnsi" w:hAnsiTheme="majorHAnsi"/>
          </w:rPr>
          <w:t xml:space="preserve"> for </w:t>
        </w:r>
      </w:ins>
      <w:ins w:id="10" w:author="Kathryn Starkey" w:date="2016-03-15T14:32:00Z">
        <w:r w:rsidR="0003129C">
          <w:rPr>
            <w:rFonts w:asciiTheme="majorHAnsi" w:hAnsiTheme="majorHAnsi"/>
          </w:rPr>
          <w:t xml:space="preserve">their careful proofreading </w:t>
        </w:r>
      </w:ins>
      <w:ins w:id="11" w:author="Kathryn Starkey" w:date="2016-03-15T14:33:00Z">
        <w:r w:rsidR="0003129C">
          <w:rPr>
            <w:rFonts w:asciiTheme="majorHAnsi" w:hAnsiTheme="majorHAnsi"/>
          </w:rPr>
          <w:t>of</w:t>
        </w:r>
      </w:ins>
      <w:ins w:id="12" w:author="Kathryn Starkey" w:date="2016-02-26T19:56:00Z">
        <w:r w:rsidR="00954EC5">
          <w:rPr>
            <w:rFonts w:asciiTheme="majorHAnsi" w:hAnsiTheme="majorHAnsi"/>
          </w:rPr>
          <w:t xml:space="preserve"> </w:t>
        </w:r>
      </w:ins>
      <w:ins w:id="13" w:author="Kathryn Starkey" w:date="2016-02-26T19:57:00Z">
        <w:r w:rsidR="00954EC5">
          <w:rPr>
            <w:rFonts w:asciiTheme="majorHAnsi" w:hAnsiTheme="majorHAnsi"/>
          </w:rPr>
          <w:t>our</w:t>
        </w:r>
      </w:ins>
      <w:ins w:id="14" w:author="Kathryn Starkey" w:date="2016-02-26T19:56:00Z">
        <w:r w:rsidR="00954EC5">
          <w:rPr>
            <w:rFonts w:asciiTheme="majorHAnsi" w:hAnsiTheme="majorHAnsi"/>
          </w:rPr>
          <w:t xml:space="preserve"> manuscript. </w:t>
        </w:r>
      </w:ins>
    </w:p>
    <w:p w14:paraId="703E10AE" w14:textId="77777777" w:rsidR="00CB0F32" w:rsidRPr="007E1552" w:rsidRDefault="00CB0F32" w:rsidP="00CB0F32">
      <w:pPr>
        <w:spacing w:line="480" w:lineRule="auto"/>
        <w:ind w:firstLine="720"/>
        <w:rPr>
          <w:rFonts w:asciiTheme="majorHAnsi" w:hAnsiTheme="majorHAnsi"/>
          <w:lang w:val="de-DE"/>
        </w:rPr>
      </w:pPr>
    </w:p>
    <w:p w14:paraId="1812CE70" w14:textId="77777777" w:rsidR="00CB0F32" w:rsidRPr="007E1552" w:rsidRDefault="00CB0F32" w:rsidP="00CB0F32">
      <w:pPr>
        <w:spacing w:line="480" w:lineRule="auto"/>
        <w:ind w:firstLine="720"/>
        <w:rPr>
          <w:rFonts w:asciiTheme="majorHAnsi" w:hAnsiTheme="majorHAnsi"/>
          <w:lang w:val="de-DE"/>
        </w:rPr>
      </w:pPr>
    </w:p>
    <w:p w14:paraId="24864F78" w14:textId="77777777" w:rsidR="00CB0F32" w:rsidRPr="007E1552" w:rsidRDefault="00CB0F32" w:rsidP="00CB0F32">
      <w:pPr>
        <w:spacing w:line="480" w:lineRule="auto"/>
        <w:rPr>
          <w:rFonts w:asciiTheme="majorHAnsi" w:hAnsiTheme="majorHAnsi"/>
        </w:rPr>
      </w:pPr>
      <w:r w:rsidRPr="007E1552">
        <w:rPr>
          <w:rFonts w:asciiTheme="majorHAnsi" w:hAnsiTheme="majorHAnsi"/>
        </w:rPr>
        <w:t>Kathryn Starkey</w:t>
      </w:r>
    </w:p>
    <w:p w14:paraId="4FA36B96" w14:textId="77777777" w:rsidR="00CB0F32" w:rsidRPr="007E1552" w:rsidRDefault="00CB0F32" w:rsidP="00CB0F32">
      <w:pPr>
        <w:spacing w:line="480" w:lineRule="auto"/>
        <w:rPr>
          <w:rFonts w:asciiTheme="majorHAnsi" w:hAnsiTheme="majorHAnsi"/>
        </w:rPr>
      </w:pPr>
      <w:r w:rsidRPr="007E1552">
        <w:rPr>
          <w:rFonts w:asciiTheme="majorHAnsi" w:hAnsiTheme="majorHAnsi"/>
        </w:rPr>
        <w:t>Edith Wenzel</w:t>
      </w:r>
    </w:p>
    <w:p w14:paraId="4B632DC9" w14:textId="77777777" w:rsidR="00CB0F32" w:rsidRPr="007E1552" w:rsidRDefault="00CB0F32" w:rsidP="00CB0F32">
      <w:pPr>
        <w:rPr>
          <w:rFonts w:asciiTheme="majorHAnsi" w:hAnsiTheme="majorHAnsi"/>
        </w:rPr>
      </w:pPr>
      <w:r w:rsidRPr="007E1552">
        <w:rPr>
          <w:rFonts w:asciiTheme="majorHAnsi" w:hAnsiTheme="majorHAnsi"/>
        </w:rPr>
        <w:lastRenderedPageBreak/>
        <w:br w:type="page"/>
      </w:r>
    </w:p>
    <w:p w14:paraId="36E05F1F" w14:textId="77777777" w:rsidR="00CB0F32" w:rsidRPr="007E1552" w:rsidRDefault="00CB0F32" w:rsidP="00CB0F32">
      <w:pPr>
        <w:spacing w:line="480" w:lineRule="auto"/>
        <w:rPr>
          <w:rFonts w:asciiTheme="majorHAnsi" w:hAnsiTheme="majorHAnsi"/>
        </w:rPr>
      </w:pPr>
    </w:p>
    <w:p w14:paraId="58ADFFB4" w14:textId="77777777" w:rsidR="00CB0F32" w:rsidRPr="007E1552" w:rsidRDefault="00CB0F32" w:rsidP="00CB0F32">
      <w:pPr>
        <w:spacing w:line="480" w:lineRule="auto"/>
        <w:jc w:val="center"/>
        <w:rPr>
          <w:rFonts w:asciiTheme="majorHAnsi" w:hAnsiTheme="majorHAnsi"/>
          <w:b/>
        </w:rPr>
      </w:pPr>
      <w:proofErr w:type="spellStart"/>
      <w:r w:rsidRPr="007E1552">
        <w:rPr>
          <w:rFonts w:asciiTheme="majorHAnsi" w:hAnsiTheme="majorHAnsi"/>
          <w:b/>
        </w:rPr>
        <w:t>Neidhart</w:t>
      </w:r>
      <w:proofErr w:type="spellEnd"/>
      <w:r w:rsidRPr="007E1552">
        <w:rPr>
          <w:rFonts w:asciiTheme="majorHAnsi" w:hAnsiTheme="majorHAnsi"/>
          <w:b/>
        </w:rPr>
        <w:t xml:space="preserve">: </w:t>
      </w:r>
    </w:p>
    <w:p w14:paraId="26377542" w14:textId="77777777" w:rsidR="00CB0F32" w:rsidRPr="007E1552" w:rsidRDefault="00CB0F32" w:rsidP="00CB0F32">
      <w:pPr>
        <w:spacing w:line="480" w:lineRule="auto"/>
        <w:jc w:val="center"/>
        <w:rPr>
          <w:rFonts w:asciiTheme="majorHAnsi" w:hAnsiTheme="majorHAnsi"/>
          <w:b/>
        </w:rPr>
      </w:pPr>
      <w:r w:rsidRPr="007E1552">
        <w:rPr>
          <w:rFonts w:asciiTheme="majorHAnsi" w:hAnsiTheme="majorHAnsi"/>
          <w:b/>
        </w:rPr>
        <w:t xml:space="preserve">Selected Songs from the </w:t>
      </w:r>
      <w:proofErr w:type="spellStart"/>
      <w:r w:rsidRPr="007E1552">
        <w:rPr>
          <w:rFonts w:asciiTheme="majorHAnsi" w:hAnsiTheme="majorHAnsi"/>
          <w:b/>
        </w:rPr>
        <w:t>Riedegg</w:t>
      </w:r>
      <w:proofErr w:type="spellEnd"/>
      <w:del w:id="15" w:author="Kathryn Starkey" w:date="2016-03-15T14:33:00Z">
        <w:r w:rsidRPr="007E1552" w:rsidDel="0003129C">
          <w:rPr>
            <w:rFonts w:asciiTheme="majorHAnsi" w:hAnsiTheme="majorHAnsi"/>
            <w:b/>
          </w:rPr>
          <w:delText>er</w:delText>
        </w:r>
      </w:del>
      <w:r w:rsidRPr="007E1552">
        <w:rPr>
          <w:rFonts w:asciiTheme="majorHAnsi" w:hAnsiTheme="majorHAnsi"/>
          <w:b/>
        </w:rPr>
        <w:t xml:space="preserve"> Manuscript </w:t>
      </w:r>
    </w:p>
    <w:p w14:paraId="389A28CA" w14:textId="5E60A5EC" w:rsidR="00CB0F32" w:rsidRPr="007E1552" w:rsidRDefault="00CB0F32" w:rsidP="00CB0F32">
      <w:pPr>
        <w:spacing w:line="480" w:lineRule="auto"/>
        <w:jc w:val="center"/>
        <w:rPr>
          <w:rFonts w:asciiTheme="majorHAnsi" w:hAnsiTheme="majorHAnsi"/>
          <w:b/>
          <w:lang w:val="de-DE"/>
        </w:rPr>
      </w:pPr>
      <w:r w:rsidRPr="007E1552">
        <w:rPr>
          <w:rFonts w:asciiTheme="majorHAnsi" w:hAnsiTheme="majorHAnsi"/>
          <w:b/>
          <w:lang w:val="de-DE"/>
        </w:rPr>
        <w:t xml:space="preserve">(Staatsbibliothek </w:t>
      </w:r>
      <w:proofErr w:type="spellStart"/>
      <w:ins w:id="16" w:author="Kathryn Starkey" w:date="2016-03-15T14:33:00Z">
        <w:r w:rsidR="0003129C" w:rsidRPr="00DA0BEF">
          <w:rPr>
            <w:rFonts w:asciiTheme="majorHAnsi" w:hAnsiTheme="majorHAnsi"/>
            <w:b/>
          </w:rPr>
          <w:t>Preu</w:t>
        </w:r>
        <w:proofErr w:type="spellEnd"/>
        <w:r w:rsidR="0003129C" w:rsidRPr="00DA0BEF">
          <w:rPr>
            <w:rFonts w:asciiTheme="majorHAnsi" w:hAnsiTheme="majorHAnsi" w:cs="Lucida Grande"/>
            <w:b/>
            <w:color w:val="000000"/>
          </w:rPr>
          <w:t>β</w:t>
        </w:r>
        <w:proofErr w:type="spellStart"/>
        <w:r w:rsidR="0003129C" w:rsidRPr="00DA0BEF">
          <w:rPr>
            <w:rFonts w:asciiTheme="majorHAnsi" w:hAnsiTheme="majorHAnsi"/>
            <w:b/>
          </w:rPr>
          <w:t>ischer</w:t>
        </w:r>
        <w:proofErr w:type="spellEnd"/>
        <w:r w:rsidR="0003129C" w:rsidRPr="00A57C56">
          <w:rPr>
            <w:rFonts w:ascii="Cambria" w:hAnsi="Cambria"/>
          </w:rPr>
          <w:t xml:space="preserve"> </w:t>
        </w:r>
      </w:ins>
      <w:del w:id="17" w:author="Kathryn Starkey" w:date="2016-03-15T14:33:00Z">
        <w:r w:rsidRPr="007E1552" w:rsidDel="0003129C">
          <w:rPr>
            <w:rFonts w:asciiTheme="majorHAnsi" w:hAnsiTheme="majorHAnsi"/>
            <w:b/>
            <w:lang w:val="de-DE"/>
          </w:rPr>
          <w:delText xml:space="preserve">Preussischer </w:delText>
        </w:r>
      </w:del>
      <w:r w:rsidRPr="007E1552">
        <w:rPr>
          <w:rFonts w:asciiTheme="majorHAnsi" w:hAnsiTheme="majorHAnsi"/>
          <w:b/>
          <w:lang w:val="de-DE"/>
        </w:rPr>
        <w:t xml:space="preserve">Kulturbesitz, Berlin, </w:t>
      </w:r>
      <w:proofErr w:type="spellStart"/>
      <w:r w:rsidRPr="007E1552">
        <w:rPr>
          <w:rFonts w:asciiTheme="majorHAnsi" w:hAnsiTheme="majorHAnsi"/>
          <w:b/>
          <w:lang w:val="de-DE"/>
        </w:rPr>
        <w:t>mgf</w:t>
      </w:r>
      <w:proofErr w:type="spellEnd"/>
      <w:r w:rsidRPr="007E1552">
        <w:rPr>
          <w:rFonts w:asciiTheme="majorHAnsi" w:hAnsiTheme="majorHAnsi"/>
          <w:b/>
          <w:lang w:val="de-DE"/>
        </w:rPr>
        <w:t xml:space="preserve"> 1062)</w:t>
      </w:r>
    </w:p>
    <w:p w14:paraId="0D1B8F9F" w14:textId="77777777" w:rsidR="00CB0F32" w:rsidRPr="007E1552" w:rsidRDefault="00CB0F32" w:rsidP="00CB0F32">
      <w:pPr>
        <w:spacing w:line="480" w:lineRule="auto"/>
        <w:rPr>
          <w:rFonts w:asciiTheme="majorHAnsi" w:hAnsiTheme="majorHAnsi"/>
          <w:lang w:val="de-DE"/>
        </w:rPr>
      </w:pPr>
    </w:p>
    <w:p w14:paraId="7561901D" w14:textId="77777777" w:rsidR="00CB0F32" w:rsidRPr="007E1552" w:rsidRDefault="00CB0F32" w:rsidP="00CB0F32">
      <w:pPr>
        <w:spacing w:line="480" w:lineRule="auto"/>
        <w:jc w:val="center"/>
        <w:rPr>
          <w:rFonts w:asciiTheme="majorHAnsi" w:hAnsiTheme="majorHAnsi"/>
        </w:rPr>
      </w:pPr>
      <w:r w:rsidRPr="007E1552">
        <w:rPr>
          <w:rFonts w:asciiTheme="majorHAnsi" w:hAnsiTheme="majorHAnsi"/>
        </w:rPr>
        <w:t>Table of Contents</w:t>
      </w:r>
    </w:p>
    <w:p w14:paraId="3AE2A212" w14:textId="77777777" w:rsidR="00CB0F32" w:rsidRPr="007E1552" w:rsidRDefault="00CB0F32" w:rsidP="00CB0F32">
      <w:pPr>
        <w:spacing w:line="480" w:lineRule="auto"/>
        <w:jc w:val="center"/>
        <w:rPr>
          <w:rFonts w:asciiTheme="majorHAnsi" w:hAnsiTheme="majorHAnsi"/>
        </w:rPr>
      </w:pPr>
    </w:p>
    <w:p w14:paraId="237057FE" w14:textId="77777777" w:rsidR="00CB0F32" w:rsidRPr="007E1552" w:rsidRDefault="00CB0F32" w:rsidP="00CB0F32">
      <w:pPr>
        <w:spacing w:line="480" w:lineRule="auto"/>
        <w:rPr>
          <w:rFonts w:asciiTheme="majorHAnsi" w:hAnsiTheme="majorHAnsi"/>
        </w:rPr>
      </w:pPr>
      <w:r w:rsidRPr="007E1552">
        <w:rPr>
          <w:rFonts w:asciiTheme="majorHAnsi" w:hAnsiTheme="majorHAnsi"/>
        </w:rPr>
        <w:t>List of Figures</w:t>
      </w:r>
    </w:p>
    <w:p w14:paraId="27EC81BE" w14:textId="77777777" w:rsidR="00CB0F32" w:rsidRPr="007E1552" w:rsidRDefault="00CB0F32" w:rsidP="00CB0F32">
      <w:pPr>
        <w:spacing w:line="480" w:lineRule="auto"/>
        <w:rPr>
          <w:rFonts w:asciiTheme="majorHAnsi" w:hAnsiTheme="majorHAnsi"/>
        </w:rPr>
      </w:pPr>
      <w:r>
        <w:rPr>
          <w:rFonts w:asciiTheme="majorHAnsi" w:hAnsiTheme="majorHAnsi"/>
        </w:rPr>
        <w:t>Figures 1–</w:t>
      </w:r>
      <w:r w:rsidRPr="007E1552">
        <w:rPr>
          <w:rFonts w:asciiTheme="majorHAnsi" w:hAnsiTheme="majorHAnsi"/>
        </w:rPr>
        <w:t>5</w:t>
      </w:r>
    </w:p>
    <w:p w14:paraId="373A2107" w14:textId="77777777" w:rsidR="00CB0F32" w:rsidRPr="007E1552" w:rsidRDefault="00CB0F32" w:rsidP="00CB0F32">
      <w:pPr>
        <w:spacing w:line="480" w:lineRule="auto"/>
        <w:rPr>
          <w:rFonts w:asciiTheme="majorHAnsi" w:hAnsiTheme="majorHAnsi"/>
        </w:rPr>
      </w:pPr>
      <w:r w:rsidRPr="007E1552">
        <w:rPr>
          <w:rFonts w:asciiTheme="majorHAnsi" w:hAnsiTheme="majorHAnsi"/>
        </w:rPr>
        <w:t>Introduction</w:t>
      </w:r>
    </w:p>
    <w:p w14:paraId="4C11DC90" w14:textId="77777777" w:rsidR="00CB0F32" w:rsidRPr="007E1552" w:rsidRDefault="00CB0F32" w:rsidP="00CB0F32">
      <w:pPr>
        <w:spacing w:line="480" w:lineRule="auto"/>
        <w:ind w:left="720"/>
        <w:rPr>
          <w:rFonts w:asciiTheme="majorHAnsi" w:hAnsiTheme="majorHAnsi"/>
        </w:rPr>
      </w:pPr>
      <w:r w:rsidRPr="007E1552">
        <w:rPr>
          <w:rFonts w:asciiTheme="majorHAnsi" w:hAnsiTheme="majorHAnsi"/>
        </w:rPr>
        <w:t xml:space="preserve">The </w:t>
      </w:r>
      <w:proofErr w:type="spellStart"/>
      <w:r w:rsidRPr="007E1552">
        <w:rPr>
          <w:rFonts w:asciiTheme="majorHAnsi" w:hAnsiTheme="majorHAnsi"/>
        </w:rPr>
        <w:t>Neidhart</w:t>
      </w:r>
      <w:proofErr w:type="spellEnd"/>
      <w:r w:rsidRPr="007E1552">
        <w:rPr>
          <w:rFonts w:asciiTheme="majorHAnsi" w:hAnsiTheme="majorHAnsi"/>
        </w:rPr>
        <w:t xml:space="preserve"> Songs and their Manuscript Transmission</w:t>
      </w:r>
    </w:p>
    <w:p w14:paraId="6447640A" w14:textId="77777777" w:rsidR="00CB0F32" w:rsidRPr="007E1552" w:rsidRDefault="00CB0F32" w:rsidP="00CB0F32">
      <w:pPr>
        <w:spacing w:line="480" w:lineRule="auto"/>
        <w:ind w:left="720"/>
        <w:rPr>
          <w:rFonts w:asciiTheme="majorHAnsi" w:hAnsiTheme="majorHAnsi"/>
        </w:rPr>
      </w:pPr>
      <w:r w:rsidRPr="007E1552">
        <w:rPr>
          <w:rFonts w:asciiTheme="majorHAnsi" w:hAnsiTheme="majorHAnsi"/>
        </w:rPr>
        <w:t>Manuscript R</w:t>
      </w:r>
    </w:p>
    <w:p w14:paraId="21D5CAC5" w14:textId="77777777" w:rsidR="00CB0F32" w:rsidRPr="007E1552" w:rsidRDefault="00CB0F32" w:rsidP="00CB0F32">
      <w:pPr>
        <w:spacing w:line="480" w:lineRule="auto"/>
        <w:ind w:left="720"/>
        <w:rPr>
          <w:rFonts w:asciiTheme="majorHAnsi" w:hAnsiTheme="majorHAnsi"/>
        </w:rPr>
      </w:pPr>
      <w:r w:rsidRPr="007E1552">
        <w:rPr>
          <w:rFonts w:asciiTheme="majorHAnsi" w:hAnsiTheme="majorHAnsi"/>
        </w:rPr>
        <w:t xml:space="preserve">Textual Criticism and </w:t>
      </w:r>
      <w:proofErr w:type="spellStart"/>
      <w:r w:rsidRPr="007E1552">
        <w:rPr>
          <w:rFonts w:asciiTheme="majorHAnsi" w:hAnsiTheme="majorHAnsi"/>
        </w:rPr>
        <w:t>Neidhart</w:t>
      </w:r>
      <w:proofErr w:type="spellEnd"/>
      <w:r w:rsidRPr="007E1552">
        <w:rPr>
          <w:rFonts w:asciiTheme="majorHAnsi" w:hAnsiTheme="majorHAnsi"/>
        </w:rPr>
        <w:t xml:space="preserve"> Editions</w:t>
      </w:r>
    </w:p>
    <w:p w14:paraId="21D0BA11" w14:textId="77777777" w:rsidR="00CB0F32" w:rsidRPr="007E1552" w:rsidRDefault="00CB0F32" w:rsidP="00CB0F32">
      <w:pPr>
        <w:spacing w:line="480" w:lineRule="auto"/>
        <w:ind w:left="720"/>
        <w:rPr>
          <w:rFonts w:asciiTheme="majorHAnsi" w:hAnsiTheme="majorHAnsi"/>
        </w:rPr>
      </w:pPr>
      <w:r>
        <w:rPr>
          <w:rFonts w:asciiTheme="majorHAnsi" w:hAnsiTheme="majorHAnsi"/>
        </w:rPr>
        <w:t>Who W</w:t>
      </w:r>
      <w:r w:rsidRPr="007E1552">
        <w:rPr>
          <w:rFonts w:asciiTheme="majorHAnsi" w:hAnsiTheme="majorHAnsi"/>
        </w:rPr>
        <w:t xml:space="preserve">as </w:t>
      </w:r>
      <w:proofErr w:type="spellStart"/>
      <w:r w:rsidRPr="007E1552">
        <w:rPr>
          <w:rFonts w:asciiTheme="majorHAnsi" w:hAnsiTheme="majorHAnsi"/>
        </w:rPr>
        <w:t>Neidhart</w:t>
      </w:r>
      <w:proofErr w:type="spellEnd"/>
      <w:r w:rsidRPr="007E1552">
        <w:rPr>
          <w:rFonts w:asciiTheme="majorHAnsi" w:hAnsiTheme="majorHAnsi"/>
        </w:rPr>
        <w:t>?</w:t>
      </w:r>
    </w:p>
    <w:p w14:paraId="5F7ED120" w14:textId="77777777" w:rsidR="00CB0F32" w:rsidRPr="007E1552" w:rsidRDefault="00CB0F32" w:rsidP="00CB0F32">
      <w:pPr>
        <w:spacing w:line="480" w:lineRule="auto"/>
        <w:ind w:left="720"/>
        <w:rPr>
          <w:rFonts w:asciiTheme="majorHAnsi" w:hAnsiTheme="majorHAnsi"/>
        </w:rPr>
      </w:pPr>
      <w:proofErr w:type="spellStart"/>
      <w:r w:rsidRPr="007E1552">
        <w:rPr>
          <w:rFonts w:asciiTheme="majorHAnsi" w:hAnsiTheme="majorHAnsi"/>
        </w:rPr>
        <w:t>Neidhart</w:t>
      </w:r>
      <w:r>
        <w:rPr>
          <w:rFonts w:asciiTheme="majorHAnsi" w:hAnsiTheme="majorHAnsi"/>
        </w:rPr>
        <w:t>’</w:t>
      </w:r>
      <w:r w:rsidRPr="007E1552">
        <w:rPr>
          <w:rFonts w:asciiTheme="majorHAnsi" w:hAnsiTheme="majorHAnsi"/>
        </w:rPr>
        <w:t>s</w:t>
      </w:r>
      <w:proofErr w:type="spellEnd"/>
      <w:r w:rsidRPr="007E1552">
        <w:rPr>
          <w:rFonts w:asciiTheme="majorHAnsi" w:hAnsiTheme="majorHAnsi"/>
        </w:rPr>
        <w:t xml:space="preserve"> Subgenres, Motifs, and Poetic Language</w:t>
      </w:r>
    </w:p>
    <w:p w14:paraId="1F29A63F" w14:textId="77777777" w:rsidR="00CB0F32" w:rsidRPr="007E1552" w:rsidRDefault="00CB0F32" w:rsidP="00CB0F32">
      <w:pPr>
        <w:spacing w:line="480" w:lineRule="auto"/>
        <w:ind w:left="1440"/>
        <w:rPr>
          <w:rFonts w:asciiTheme="majorHAnsi" w:hAnsiTheme="majorHAnsi"/>
        </w:rPr>
      </w:pPr>
      <w:r w:rsidRPr="007E1552">
        <w:rPr>
          <w:rFonts w:asciiTheme="majorHAnsi" w:hAnsiTheme="majorHAnsi"/>
        </w:rPr>
        <w:t xml:space="preserve">Seasonal Openings: Summer and Winter Songs </w:t>
      </w:r>
    </w:p>
    <w:p w14:paraId="1BDB8EC3" w14:textId="77777777" w:rsidR="00CB0F32" w:rsidRPr="007E1552" w:rsidRDefault="00CB0F32" w:rsidP="00CB0F32">
      <w:pPr>
        <w:spacing w:line="480" w:lineRule="auto"/>
        <w:ind w:left="1440"/>
        <w:rPr>
          <w:rFonts w:asciiTheme="majorHAnsi" w:hAnsiTheme="majorHAnsi"/>
        </w:rPr>
      </w:pPr>
      <w:r w:rsidRPr="007E1552">
        <w:rPr>
          <w:rFonts w:asciiTheme="majorHAnsi" w:hAnsiTheme="majorHAnsi"/>
        </w:rPr>
        <w:t xml:space="preserve">Peasants and </w:t>
      </w:r>
      <w:proofErr w:type="spellStart"/>
      <w:r w:rsidRPr="007E1552">
        <w:rPr>
          <w:rFonts w:asciiTheme="majorHAnsi" w:hAnsiTheme="majorHAnsi"/>
        </w:rPr>
        <w:t>Neidhart</w:t>
      </w:r>
      <w:r>
        <w:rPr>
          <w:rFonts w:asciiTheme="majorHAnsi" w:hAnsiTheme="majorHAnsi"/>
        </w:rPr>
        <w:t>’</w:t>
      </w:r>
      <w:r w:rsidRPr="007E1552">
        <w:rPr>
          <w:rFonts w:asciiTheme="majorHAnsi" w:hAnsiTheme="majorHAnsi"/>
        </w:rPr>
        <w:t>s</w:t>
      </w:r>
      <w:proofErr w:type="spellEnd"/>
      <w:r w:rsidRPr="007E1552">
        <w:rPr>
          <w:rFonts w:asciiTheme="majorHAnsi" w:hAnsiTheme="majorHAnsi"/>
        </w:rPr>
        <w:t xml:space="preserve"> Rustic World </w:t>
      </w:r>
    </w:p>
    <w:p w14:paraId="51009A71" w14:textId="77777777" w:rsidR="00CB0F32" w:rsidRPr="007E1552" w:rsidRDefault="00CB0F32" w:rsidP="00CB0F32">
      <w:pPr>
        <w:spacing w:line="480" w:lineRule="auto"/>
        <w:ind w:left="1440"/>
        <w:rPr>
          <w:rFonts w:asciiTheme="majorHAnsi" w:hAnsiTheme="majorHAnsi"/>
        </w:rPr>
      </w:pPr>
      <w:proofErr w:type="spellStart"/>
      <w:r w:rsidRPr="007E1552">
        <w:rPr>
          <w:rFonts w:asciiTheme="majorHAnsi" w:hAnsiTheme="majorHAnsi"/>
        </w:rPr>
        <w:t>Friderun</w:t>
      </w:r>
      <w:proofErr w:type="spellEnd"/>
      <w:r w:rsidRPr="007E1552">
        <w:rPr>
          <w:rFonts w:asciiTheme="majorHAnsi" w:hAnsiTheme="majorHAnsi"/>
        </w:rPr>
        <w:t xml:space="preserve">, </w:t>
      </w:r>
      <w:proofErr w:type="spellStart"/>
      <w:r w:rsidRPr="007E1552">
        <w:rPr>
          <w:rFonts w:asciiTheme="majorHAnsi" w:hAnsiTheme="majorHAnsi"/>
        </w:rPr>
        <w:t>Engelmar</w:t>
      </w:r>
      <w:proofErr w:type="spellEnd"/>
      <w:r w:rsidRPr="007E1552">
        <w:rPr>
          <w:rFonts w:asciiTheme="majorHAnsi" w:hAnsiTheme="majorHAnsi"/>
        </w:rPr>
        <w:t>, and the Theft of the Mirror</w:t>
      </w:r>
    </w:p>
    <w:p w14:paraId="1F31C575" w14:textId="77777777" w:rsidR="00CB0F32" w:rsidRPr="007E1552" w:rsidRDefault="00CB0F32" w:rsidP="00CB0F32">
      <w:pPr>
        <w:spacing w:line="480" w:lineRule="auto"/>
        <w:ind w:left="1440"/>
        <w:rPr>
          <w:rFonts w:asciiTheme="majorHAnsi" w:hAnsiTheme="majorHAnsi"/>
          <w:lang w:val="en-GB"/>
        </w:rPr>
      </w:pPr>
      <w:r w:rsidRPr="007E1552">
        <w:rPr>
          <w:rFonts w:asciiTheme="majorHAnsi" w:hAnsiTheme="majorHAnsi"/>
          <w:lang w:val="en-GB"/>
        </w:rPr>
        <w:t>Conversations between Girlfriends</w:t>
      </w:r>
    </w:p>
    <w:p w14:paraId="5370DC44" w14:textId="77777777" w:rsidR="00CB0F32" w:rsidRPr="007E1552" w:rsidRDefault="00CB0F32" w:rsidP="00CB0F32">
      <w:pPr>
        <w:spacing w:line="480" w:lineRule="auto"/>
        <w:ind w:left="1440"/>
        <w:rPr>
          <w:rFonts w:asciiTheme="majorHAnsi" w:hAnsiTheme="majorHAnsi"/>
        </w:rPr>
      </w:pPr>
      <w:r w:rsidRPr="007E1552">
        <w:rPr>
          <w:rFonts w:asciiTheme="majorHAnsi" w:hAnsiTheme="majorHAnsi"/>
        </w:rPr>
        <w:t>Mother-Daughter Dialogues</w:t>
      </w:r>
    </w:p>
    <w:p w14:paraId="2BBEF079" w14:textId="77777777" w:rsidR="00CB0F32" w:rsidRPr="007E1552" w:rsidRDefault="00CB0F32" w:rsidP="00CB0F32">
      <w:pPr>
        <w:spacing w:line="480" w:lineRule="auto"/>
        <w:ind w:left="1440"/>
        <w:rPr>
          <w:rFonts w:asciiTheme="majorHAnsi" w:hAnsiTheme="majorHAnsi"/>
        </w:rPr>
      </w:pPr>
      <w:r w:rsidRPr="007E1552">
        <w:rPr>
          <w:rFonts w:asciiTheme="majorHAnsi" w:hAnsiTheme="majorHAnsi"/>
        </w:rPr>
        <w:t>Dancing</w:t>
      </w:r>
    </w:p>
    <w:p w14:paraId="571C2EA4" w14:textId="77777777" w:rsidR="00CB0F32" w:rsidRPr="007E1552" w:rsidRDefault="00CB0F32" w:rsidP="00CB0F32">
      <w:pPr>
        <w:spacing w:line="480" w:lineRule="auto"/>
        <w:ind w:firstLine="720"/>
        <w:rPr>
          <w:rFonts w:asciiTheme="majorHAnsi" w:hAnsiTheme="majorHAnsi"/>
        </w:rPr>
      </w:pPr>
      <w:proofErr w:type="spellStart"/>
      <w:r w:rsidRPr="007E1552">
        <w:rPr>
          <w:rFonts w:asciiTheme="majorHAnsi" w:hAnsiTheme="majorHAnsi"/>
        </w:rPr>
        <w:t>Neidhart</w:t>
      </w:r>
      <w:proofErr w:type="spellEnd"/>
      <w:r w:rsidRPr="007E1552">
        <w:rPr>
          <w:rFonts w:asciiTheme="majorHAnsi" w:hAnsiTheme="majorHAnsi"/>
        </w:rPr>
        <w:t xml:space="preserve"> Reception in the Literature of the </w:t>
      </w:r>
      <w:r>
        <w:rPr>
          <w:rFonts w:asciiTheme="majorHAnsi" w:hAnsiTheme="majorHAnsi"/>
        </w:rPr>
        <w:t xml:space="preserve">Fifteenth </w:t>
      </w:r>
      <w:r w:rsidRPr="007E1552">
        <w:rPr>
          <w:rFonts w:asciiTheme="majorHAnsi" w:hAnsiTheme="majorHAnsi"/>
        </w:rPr>
        <w:t xml:space="preserve">and </w:t>
      </w:r>
      <w:r>
        <w:rPr>
          <w:rFonts w:asciiTheme="majorHAnsi" w:hAnsiTheme="majorHAnsi"/>
        </w:rPr>
        <w:t>Sixteenth</w:t>
      </w:r>
      <w:r w:rsidRPr="007E1552">
        <w:rPr>
          <w:rFonts w:asciiTheme="majorHAnsi" w:hAnsiTheme="majorHAnsi"/>
        </w:rPr>
        <w:t xml:space="preserve"> Centuries </w:t>
      </w:r>
    </w:p>
    <w:p w14:paraId="6F363DDD" w14:textId="77777777" w:rsidR="00CB0F32" w:rsidRPr="007E1552" w:rsidRDefault="00CB0F32" w:rsidP="00CB0F32">
      <w:pPr>
        <w:spacing w:line="480" w:lineRule="auto"/>
        <w:ind w:firstLine="720"/>
        <w:rPr>
          <w:rFonts w:asciiTheme="majorHAnsi" w:hAnsiTheme="majorHAnsi"/>
        </w:rPr>
      </w:pPr>
      <w:proofErr w:type="spellStart"/>
      <w:r w:rsidRPr="007E1552">
        <w:rPr>
          <w:rFonts w:asciiTheme="majorHAnsi" w:hAnsiTheme="majorHAnsi"/>
        </w:rPr>
        <w:t>Neidhart</w:t>
      </w:r>
      <w:proofErr w:type="spellEnd"/>
      <w:r w:rsidRPr="007E1552">
        <w:rPr>
          <w:rFonts w:asciiTheme="majorHAnsi" w:hAnsiTheme="majorHAnsi"/>
        </w:rPr>
        <w:t xml:space="preserve"> Reception in Images </w:t>
      </w:r>
      <w:ins w:id="18" w:author="Kathryn Starkey" w:date="2016-02-26T19:57:00Z">
        <w:r w:rsidR="00954EC5">
          <w:rPr>
            <w:rFonts w:asciiTheme="majorHAnsi" w:hAnsiTheme="majorHAnsi"/>
          </w:rPr>
          <w:t>from</w:t>
        </w:r>
      </w:ins>
      <w:del w:id="19" w:author="Kathryn Starkey" w:date="2016-02-26T19:57:00Z">
        <w:r w:rsidRPr="007E1552" w:rsidDel="00954EC5">
          <w:rPr>
            <w:rFonts w:asciiTheme="majorHAnsi" w:hAnsiTheme="majorHAnsi"/>
          </w:rPr>
          <w:delText>of</w:delText>
        </w:r>
      </w:del>
      <w:r w:rsidRPr="007E1552">
        <w:rPr>
          <w:rFonts w:asciiTheme="majorHAnsi" w:hAnsiTheme="majorHAnsi"/>
        </w:rPr>
        <w:t xml:space="preserve"> the </w:t>
      </w:r>
      <w:r>
        <w:rPr>
          <w:rFonts w:asciiTheme="majorHAnsi" w:hAnsiTheme="majorHAnsi"/>
        </w:rPr>
        <w:t>Fourteenth</w:t>
      </w:r>
      <w:r w:rsidRPr="007E1552">
        <w:rPr>
          <w:rFonts w:asciiTheme="majorHAnsi" w:hAnsiTheme="majorHAnsi"/>
        </w:rPr>
        <w:t xml:space="preserve"> to the </w:t>
      </w:r>
      <w:r>
        <w:rPr>
          <w:rFonts w:asciiTheme="majorHAnsi" w:hAnsiTheme="majorHAnsi"/>
        </w:rPr>
        <w:t>Sixteenth</w:t>
      </w:r>
      <w:r w:rsidRPr="007E1552">
        <w:rPr>
          <w:rFonts w:asciiTheme="majorHAnsi" w:hAnsiTheme="majorHAnsi"/>
        </w:rPr>
        <w:t xml:space="preserve"> Centuries </w:t>
      </w:r>
    </w:p>
    <w:p w14:paraId="0EF043E5" w14:textId="77777777" w:rsidR="00CB0F32" w:rsidRPr="007E1552" w:rsidRDefault="00CB0F32" w:rsidP="00CB0F32">
      <w:pPr>
        <w:pStyle w:val="BodyText"/>
        <w:spacing w:before="0" w:line="480" w:lineRule="auto"/>
        <w:ind w:left="720" w:firstLine="720"/>
        <w:jc w:val="left"/>
        <w:rPr>
          <w:rFonts w:asciiTheme="majorHAnsi" w:hAnsiTheme="majorHAnsi" w:cs="Times New Roman"/>
          <w:sz w:val="24"/>
          <w:szCs w:val="24"/>
        </w:rPr>
      </w:pPr>
      <w:r>
        <w:rPr>
          <w:rFonts w:asciiTheme="majorHAnsi" w:hAnsiTheme="majorHAnsi" w:cs="Times New Roman"/>
          <w:sz w:val="24"/>
          <w:szCs w:val="24"/>
        </w:rPr>
        <w:lastRenderedPageBreak/>
        <w:t xml:space="preserve">Neidhart </w:t>
      </w:r>
      <w:proofErr w:type="spellStart"/>
      <w:r>
        <w:rPr>
          <w:rFonts w:asciiTheme="majorHAnsi" w:hAnsiTheme="majorHAnsi" w:cs="Times New Roman"/>
          <w:sz w:val="24"/>
          <w:szCs w:val="24"/>
        </w:rPr>
        <w:t>M</w:t>
      </w:r>
      <w:r w:rsidRPr="007E1552">
        <w:rPr>
          <w:rFonts w:asciiTheme="majorHAnsi" w:hAnsiTheme="majorHAnsi" w:cs="Times New Roman"/>
          <w:sz w:val="24"/>
          <w:szCs w:val="24"/>
        </w:rPr>
        <w:t>iniature</w:t>
      </w:r>
      <w:proofErr w:type="spellEnd"/>
      <w:r w:rsidRPr="007E1552">
        <w:rPr>
          <w:rFonts w:asciiTheme="majorHAnsi" w:hAnsiTheme="majorHAnsi" w:cs="Times New Roman"/>
          <w:sz w:val="24"/>
          <w:szCs w:val="24"/>
        </w:rPr>
        <w:t xml:space="preserve"> in Ms. C </w:t>
      </w:r>
    </w:p>
    <w:p w14:paraId="32695E5E" w14:textId="77777777" w:rsidR="00CB0F32" w:rsidRPr="007E1552" w:rsidRDefault="00CB0F32" w:rsidP="00CB0F32">
      <w:pPr>
        <w:pStyle w:val="BodyText"/>
        <w:spacing w:before="0" w:line="480" w:lineRule="auto"/>
        <w:ind w:left="720" w:firstLine="720"/>
        <w:jc w:val="left"/>
        <w:rPr>
          <w:rFonts w:asciiTheme="majorHAnsi" w:hAnsiTheme="majorHAnsi" w:cs="Times New Roman"/>
          <w:sz w:val="24"/>
          <w:szCs w:val="24"/>
        </w:rPr>
      </w:pPr>
      <w:r w:rsidRPr="007E1552">
        <w:rPr>
          <w:rFonts w:asciiTheme="majorHAnsi" w:hAnsiTheme="majorHAnsi" w:cs="Times New Roman"/>
          <w:sz w:val="24"/>
          <w:szCs w:val="24"/>
        </w:rPr>
        <w:t>Regensburg, Germany: Glockengasse 14</w:t>
      </w:r>
    </w:p>
    <w:p w14:paraId="0F55FC24" w14:textId="77777777" w:rsidR="00CB0F32" w:rsidRPr="007E1552" w:rsidRDefault="00CB0F32" w:rsidP="00CB0F32">
      <w:pPr>
        <w:pStyle w:val="BodyText"/>
        <w:spacing w:before="0" w:line="480" w:lineRule="auto"/>
        <w:ind w:left="720" w:firstLine="720"/>
        <w:jc w:val="left"/>
        <w:rPr>
          <w:rFonts w:asciiTheme="majorHAnsi" w:hAnsiTheme="majorHAnsi" w:cs="Times New Roman"/>
          <w:sz w:val="24"/>
          <w:szCs w:val="24"/>
        </w:rPr>
      </w:pPr>
      <w:r w:rsidRPr="007E1552">
        <w:rPr>
          <w:rFonts w:asciiTheme="majorHAnsi" w:hAnsiTheme="majorHAnsi" w:cs="Times New Roman"/>
          <w:sz w:val="24"/>
          <w:szCs w:val="24"/>
        </w:rPr>
        <w:t>Vienna, Austria: Tuchlauben 19</w:t>
      </w:r>
    </w:p>
    <w:p w14:paraId="70B6A932" w14:textId="77777777" w:rsidR="00CB0F32" w:rsidRPr="007E1552" w:rsidRDefault="00CB0F32" w:rsidP="00CB0F32">
      <w:pPr>
        <w:pStyle w:val="BodyText"/>
        <w:spacing w:before="0" w:line="480" w:lineRule="auto"/>
        <w:ind w:left="720" w:firstLine="720"/>
        <w:jc w:val="left"/>
        <w:rPr>
          <w:rFonts w:asciiTheme="majorHAnsi" w:hAnsiTheme="majorHAnsi" w:cs="Times New Roman"/>
          <w:sz w:val="24"/>
          <w:szCs w:val="24"/>
          <w:lang w:val="en-US"/>
        </w:rPr>
      </w:pPr>
      <w:r w:rsidRPr="007E1552">
        <w:rPr>
          <w:rFonts w:asciiTheme="majorHAnsi" w:hAnsiTheme="majorHAnsi" w:cs="Times New Roman"/>
          <w:sz w:val="24"/>
          <w:szCs w:val="24"/>
          <w:lang w:val="en-US"/>
        </w:rPr>
        <w:t xml:space="preserve">Zurich, Switzerland: </w:t>
      </w:r>
      <w:proofErr w:type="spellStart"/>
      <w:r w:rsidRPr="007E1552">
        <w:rPr>
          <w:rFonts w:asciiTheme="majorHAnsi" w:hAnsiTheme="majorHAnsi" w:cs="Times New Roman"/>
          <w:sz w:val="24"/>
          <w:szCs w:val="24"/>
          <w:lang w:val="en-US"/>
        </w:rPr>
        <w:t>Brunngasse</w:t>
      </w:r>
      <w:proofErr w:type="spellEnd"/>
      <w:r w:rsidRPr="007E1552">
        <w:rPr>
          <w:rFonts w:asciiTheme="majorHAnsi" w:hAnsiTheme="majorHAnsi" w:cs="Times New Roman"/>
          <w:sz w:val="24"/>
          <w:szCs w:val="24"/>
          <w:lang w:val="en-US"/>
        </w:rPr>
        <w:t xml:space="preserve"> 8</w:t>
      </w:r>
    </w:p>
    <w:p w14:paraId="2A85E53E" w14:textId="77777777" w:rsidR="00CB0F32" w:rsidRPr="007E1552" w:rsidRDefault="00CB0F32" w:rsidP="00CB0F32">
      <w:pPr>
        <w:spacing w:line="480" w:lineRule="auto"/>
        <w:ind w:left="720"/>
        <w:rPr>
          <w:rFonts w:asciiTheme="majorHAnsi" w:hAnsiTheme="majorHAnsi"/>
        </w:rPr>
      </w:pPr>
      <w:r w:rsidRPr="007E1552">
        <w:rPr>
          <w:rFonts w:asciiTheme="majorHAnsi" w:hAnsiTheme="majorHAnsi"/>
        </w:rPr>
        <w:t>Notes on this Edition, Translation, and Commentary</w:t>
      </w:r>
    </w:p>
    <w:p w14:paraId="6DB83B96" w14:textId="77777777" w:rsidR="00CB0F32" w:rsidRPr="007E1552" w:rsidRDefault="00CB0F32" w:rsidP="00CB0F32">
      <w:pPr>
        <w:spacing w:line="480" w:lineRule="auto"/>
        <w:rPr>
          <w:rFonts w:asciiTheme="majorHAnsi" w:hAnsiTheme="majorHAnsi"/>
        </w:rPr>
      </w:pPr>
      <w:r w:rsidRPr="007E1552">
        <w:rPr>
          <w:rFonts w:asciiTheme="majorHAnsi" w:hAnsiTheme="majorHAnsi"/>
        </w:rPr>
        <w:t xml:space="preserve">Selected Songs from the </w:t>
      </w:r>
      <w:proofErr w:type="spellStart"/>
      <w:r w:rsidRPr="007E1552">
        <w:rPr>
          <w:rFonts w:asciiTheme="majorHAnsi" w:hAnsiTheme="majorHAnsi"/>
        </w:rPr>
        <w:t>Riedegg</w:t>
      </w:r>
      <w:proofErr w:type="spellEnd"/>
      <w:del w:id="20" w:author="Kathryn Starkey" w:date="2016-03-15T14:33:00Z">
        <w:r w:rsidRPr="007E1552" w:rsidDel="0003129C">
          <w:rPr>
            <w:rFonts w:asciiTheme="majorHAnsi" w:hAnsiTheme="majorHAnsi"/>
          </w:rPr>
          <w:delText>er</w:delText>
        </w:r>
      </w:del>
      <w:r w:rsidRPr="007E1552">
        <w:rPr>
          <w:rFonts w:asciiTheme="majorHAnsi" w:hAnsiTheme="majorHAnsi"/>
        </w:rPr>
        <w:t xml:space="preserve"> Manuscript</w:t>
      </w:r>
    </w:p>
    <w:p w14:paraId="4FD2CEF2" w14:textId="77777777" w:rsidR="00CB0F32" w:rsidRPr="007E1552" w:rsidRDefault="00CB0F32" w:rsidP="00CB0F32">
      <w:pPr>
        <w:spacing w:line="480" w:lineRule="auto"/>
        <w:ind w:left="1440" w:hanging="720"/>
        <w:rPr>
          <w:rFonts w:asciiTheme="majorHAnsi" w:hAnsiTheme="majorHAnsi"/>
        </w:rPr>
      </w:pPr>
      <w:r w:rsidRPr="007E1552">
        <w:rPr>
          <w:rFonts w:asciiTheme="majorHAnsi" w:hAnsiTheme="majorHAnsi"/>
        </w:rPr>
        <w:t>R1</w:t>
      </w:r>
      <w:r w:rsidRPr="007E1552">
        <w:rPr>
          <w:rFonts w:asciiTheme="majorHAnsi" w:hAnsiTheme="majorHAnsi"/>
        </w:rPr>
        <w:tab/>
        <w:t>Alas</w:t>
      </w:r>
      <w:ins w:id="21" w:author="Kathryn Starkey" w:date="2016-02-26T19:58:00Z">
        <w:r w:rsidR="004A1E56">
          <w:rPr>
            <w:rFonts w:asciiTheme="majorHAnsi" w:hAnsiTheme="majorHAnsi"/>
          </w:rPr>
          <w:t>,</w:t>
        </w:r>
      </w:ins>
      <w:r w:rsidRPr="007E1552">
        <w:rPr>
          <w:rFonts w:asciiTheme="majorHAnsi" w:hAnsiTheme="majorHAnsi"/>
        </w:rPr>
        <w:t xml:space="preserve"> summer time</w:t>
      </w:r>
      <w:r w:rsidRPr="007E1552">
        <w:rPr>
          <w:rFonts w:asciiTheme="majorHAnsi" w:hAnsiTheme="majorHAnsi" w:cs="Arial"/>
          <w:lang w:val="en-GB"/>
        </w:rPr>
        <w:t xml:space="preserve"> (</w:t>
      </w:r>
      <w:r w:rsidRPr="007E1552">
        <w:rPr>
          <w:rFonts w:asciiTheme="majorHAnsi" w:hAnsiTheme="majorHAnsi" w:cs="Arial"/>
          <w:i/>
          <w:lang w:val="en-GB"/>
        </w:rPr>
        <w:t xml:space="preserve">Owe </w:t>
      </w:r>
      <w:proofErr w:type="spellStart"/>
      <w:r w:rsidRPr="007E1552">
        <w:rPr>
          <w:rFonts w:asciiTheme="majorHAnsi" w:hAnsiTheme="majorHAnsi" w:cs="Arial"/>
          <w:i/>
          <w:lang w:val="en-GB"/>
        </w:rPr>
        <w:t>sumerzit</w:t>
      </w:r>
      <w:proofErr w:type="spellEnd"/>
      <w:r w:rsidRPr="007E1552">
        <w:rPr>
          <w:rFonts w:asciiTheme="majorHAnsi" w:hAnsiTheme="majorHAnsi" w:cs="Arial"/>
          <w:lang w:val="en-GB"/>
        </w:rPr>
        <w:t>)</w:t>
      </w:r>
    </w:p>
    <w:p w14:paraId="6559F1A7" w14:textId="77777777" w:rsidR="00CB0F32" w:rsidRPr="007E1552" w:rsidRDefault="00CB0F32" w:rsidP="00CB0F32">
      <w:pPr>
        <w:spacing w:line="480" w:lineRule="auto"/>
        <w:ind w:left="1440" w:hanging="720"/>
        <w:rPr>
          <w:rFonts w:asciiTheme="majorHAnsi" w:hAnsiTheme="majorHAnsi"/>
        </w:rPr>
      </w:pPr>
      <w:r w:rsidRPr="007E1552">
        <w:rPr>
          <w:rFonts w:asciiTheme="majorHAnsi" w:hAnsiTheme="majorHAnsi"/>
        </w:rPr>
        <w:t>R3</w:t>
      </w:r>
      <w:r w:rsidRPr="007E1552">
        <w:rPr>
          <w:rFonts w:asciiTheme="majorHAnsi" w:hAnsiTheme="majorHAnsi"/>
        </w:rPr>
        <w:tab/>
        <w:t>How do I overcome both (</w:t>
      </w:r>
      <w:proofErr w:type="spellStart"/>
      <w:r w:rsidRPr="007E1552">
        <w:rPr>
          <w:rFonts w:asciiTheme="majorHAnsi" w:hAnsiTheme="majorHAnsi" w:cs="Arial"/>
          <w:i/>
          <w:lang w:val="en-GB"/>
        </w:rPr>
        <w:t>Wie</w:t>
      </w:r>
      <w:proofErr w:type="spellEnd"/>
      <w:r w:rsidRPr="007E1552">
        <w:rPr>
          <w:rFonts w:asciiTheme="majorHAnsi" w:hAnsiTheme="majorHAnsi" w:cs="Arial"/>
          <w:i/>
          <w:lang w:val="en-GB"/>
        </w:rPr>
        <w:t xml:space="preserve"> </w:t>
      </w:r>
      <w:proofErr w:type="spellStart"/>
      <w:r w:rsidRPr="007E1552">
        <w:rPr>
          <w:rFonts w:asciiTheme="majorHAnsi" w:hAnsiTheme="majorHAnsi" w:cs="Arial"/>
          <w:i/>
          <w:lang w:val="en-GB"/>
        </w:rPr>
        <w:t>uberwinde</w:t>
      </w:r>
      <w:proofErr w:type="spellEnd"/>
      <w:r w:rsidRPr="007E1552">
        <w:rPr>
          <w:rFonts w:asciiTheme="majorHAnsi" w:hAnsiTheme="majorHAnsi" w:cs="Arial"/>
          <w:i/>
          <w:lang w:val="en-GB"/>
        </w:rPr>
        <w:t xml:space="preserve"> </w:t>
      </w:r>
      <w:proofErr w:type="spellStart"/>
      <w:r w:rsidRPr="007E1552">
        <w:rPr>
          <w:rFonts w:asciiTheme="majorHAnsi" w:hAnsiTheme="majorHAnsi" w:cs="Arial"/>
          <w:i/>
          <w:lang w:val="en-GB"/>
        </w:rPr>
        <w:t>ich</w:t>
      </w:r>
      <w:proofErr w:type="spellEnd"/>
      <w:r w:rsidRPr="007E1552">
        <w:rPr>
          <w:rFonts w:asciiTheme="majorHAnsi" w:hAnsiTheme="majorHAnsi" w:cs="Arial"/>
          <w:i/>
          <w:lang w:val="en-GB"/>
        </w:rPr>
        <w:t xml:space="preserve"> </w:t>
      </w:r>
      <w:proofErr w:type="spellStart"/>
      <w:r w:rsidRPr="007E1552">
        <w:rPr>
          <w:rFonts w:asciiTheme="majorHAnsi" w:hAnsiTheme="majorHAnsi" w:cs="Arial"/>
          <w:i/>
          <w:lang w:val="en-GB"/>
        </w:rPr>
        <w:t>beide</w:t>
      </w:r>
      <w:proofErr w:type="spellEnd"/>
      <w:proofErr w:type="gramStart"/>
      <w:r w:rsidRPr="007E1552">
        <w:rPr>
          <w:rFonts w:asciiTheme="majorHAnsi" w:hAnsiTheme="majorHAnsi" w:cs="Arial"/>
          <w:lang w:val="en-GB"/>
        </w:rPr>
        <w:t>)</w:t>
      </w:r>
      <w:proofErr w:type="gramEnd"/>
    </w:p>
    <w:p w14:paraId="46988868" w14:textId="77777777" w:rsidR="00CB0F32" w:rsidRPr="007E1552" w:rsidRDefault="00CB0F32" w:rsidP="00CB0F32">
      <w:pPr>
        <w:spacing w:line="480" w:lineRule="auto"/>
        <w:ind w:left="1440" w:hanging="720"/>
        <w:rPr>
          <w:rFonts w:asciiTheme="majorHAnsi" w:hAnsiTheme="majorHAnsi"/>
        </w:rPr>
      </w:pPr>
      <w:r w:rsidRPr="007E1552">
        <w:rPr>
          <w:rFonts w:asciiTheme="majorHAnsi" w:hAnsiTheme="majorHAnsi"/>
        </w:rPr>
        <w:t>R4</w:t>
      </w:r>
      <w:r w:rsidRPr="007E1552">
        <w:rPr>
          <w:rFonts w:asciiTheme="majorHAnsi" w:hAnsiTheme="majorHAnsi"/>
        </w:rPr>
        <w:tab/>
        <w:t>Summer, I must renounce your bright appearance</w:t>
      </w:r>
      <w:r w:rsidRPr="007E1552">
        <w:rPr>
          <w:rFonts w:asciiTheme="majorHAnsi" w:hAnsiTheme="majorHAnsi" w:cs="Arial"/>
          <w:lang w:val="en-GB"/>
        </w:rPr>
        <w:t xml:space="preserve"> (</w:t>
      </w:r>
      <w:r w:rsidRPr="007E1552">
        <w:rPr>
          <w:rFonts w:asciiTheme="majorHAnsi" w:hAnsiTheme="majorHAnsi" w:cs="Arial"/>
          <w:i/>
          <w:lang w:val="en-GB"/>
        </w:rPr>
        <w:t xml:space="preserve">Sumer, diner </w:t>
      </w:r>
      <w:proofErr w:type="spellStart"/>
      <w:r w:rsidRPr="007E1552">
        <w:rPr>
          <w:rFonts w:asciiTheme="majorHAnsi" w:hAnsiTheme="majorHAnsi" w:cs="Arial"/>
          <w:i/>
          <w:lang w:val="en-GB"/>
        </w:rPr>
        <w:t>lihten</w:t>
      </w:r>
      <w:proofErr w:type="spellEnd"/>
      <w:r w:rsidRPr="007E1552">
        <w:rPr>
          <w:rFonts w:asciiTheme="majorHAnsi" w:hAnsiTheme="majorHAnsi" w:cs="Arial"/>
          <w:i/>
          <w:lang w:val="en-GB"/>
        </w:rPr>
        <w:t xml:space="preserve"> </w:t>
      </w:r>
      <w:proofErr w:type="spellStart"/>
      <w:r w:rsidRPr="007E1552">
        <w:rPr>
          <w:rFonts w:asciiTheme="majorHAnsi" w:hAnsiTheme="majorHAnsi" w:cs="Arial"/>
          <w:i/>
          <w:lang w:val="en-GB"/>
        </w:rPr>
        <w:t>ougenweide</w:t>
      </w:r>
      <w:proofErr w:type="spellEnd"/>
      <w:r w:rsidRPr="007E1552">
        <w:rPr>
          <w:rFonts w:asciiTheme="majorHAnsi" w:hAnsiTheme="majorHAnsi" w:cs="Arial"/>
          <w:lang w:val="en-GB"/>
        </w:rPr>
        <w:t>)</w:t>
      </w:r>
    </w:p>
    <w:p w14:paraId="64B5D778" w14:textId="77777777" w:rsidR="00CB0F32" w:rsidRPr="007E1552" w:rsidRDefault="00CB0F32" w:rsidP="00CB0F32">
      <w:pPr>
        <w:spacing w:line="480" w:lineRule="auto"/>
        <w:ind w:left="1440" w:hanging="720"/>
        <w:rPr>
          <w:rFonts w:asciiTheme="majorHAnsi" w:hAnsiTheme="majorHAnsi"/>
        </w:rPr>
      </w:pPr>
      <w:r w:rsidRPr="007E1552">
        <w:rPr>
          <w:rFonts w:asciiTheme="majorHAnsi" w:hAnsiTheme="majorHAnsi"/>
        </w:rPr>
        <w:t>R9</w:t>
      </w:r>
      <w:r w:rsidRPr="007E1552">
        <w:rPr>
          <w:rFonts w:asciiTheme="majorHAnsi" w:hAnsiTheme="majorHAnsi"/>
        </w:rPr>
        <w:tab/>
        <w:t>Summer, I welcome you</w:t>
      </w:r>
      <w:r w:rsidRPr="007E1552">
        <w:rPr>
          <w:rFonts w:asciiTheme="majorHAnsi" w:hAnsiTheme="majorHAnsi" w:cs="Arial"/>
          <w:lang w:val="en-GB"/>
        </w:rPr>
        <w:t xml:space="preserve"> (</w:t>
      </w:r>
      <w:r w:rsidRPr="007E1552">
        <w:rPr>
          <w:rFonts w:asciiTheme="majorHAnsi" w:hAnsiTheme="majorHAnsi" w:cs="Arial"/>
          <w:i/>
          <w:lang w:val="en-GB"/>
        </w:rPr>
        <w:t xml:space="preserve">Sumer, </w:t>
      </w:r>
      <w:proofErr w:type="spellStart"/>
      <w:r w:rsidRPr="007E1552">
        <w:rPr>
          <w:rFonts w:asciiTheme="majorHAnsi" w:hAnsiTheme="majorHAnsi" w:cs="Arial"/>
          <w:i/>
          <w:lang w:val="en-GB"/>
        </w:rPr>
        <w:t>wis</w:t>
      </w:r>
      <w:proofErr w:type="spellEnd"/>
      <w:r w:rsidRPr="007E1552">
        <w:rPr>
          <w:rFonts w:asciiTheme="majorHAnsi" w:hAnsiTheme="majorHAnsi" w:cs="Arial"/>
          <w:i/>
          <w:lang w:val="en-GB"/>
        </w:rPr>
        <w:t xml:space="preserve"> </w:t>
      </w:r>
      <w:proofErr w:type="spellStart"/>
      <w:r w:rsidRPr="007E1552">
        <w:rPr>
          <w:rFonts w:asciiTheme="majorHAnsi" w:hAnsiTheme="majorHAnsi" w:cs="Arial"/>
          <w:i/>
          <w:lang w:val="en-GB"/>
        </w:rPr>
        <w:t>enphangen</w:t>
      </w:r>
      <w:proofErr w:type="spellEnd"/>
      <w:r w:rsidRPr="007E1552">
        <w:rPr>
          <w:rFonts w:asciiTheme="majorHAnsi" w:hAnsiTheme="majorHAnsi" w:cs="Arial"/>
          <w:lang w:val="en-GB"/>
        </w:rPr>
        <w:t>)</w:t>
      </w:r>
    </w:p>
    <w:p w14:paraId="2F1800B2" w14:textId="77777777" w:rsidR="00CB0F32" w:rsidRPr="007E1552" w:rsidRDefault="00CB0F32" w:rsidP="00CB0F32">
      <w:pPr>
        <w:spacing w:line="480" w:lineRule="auto"/>
        <w:ind w:left="1440" w:hanging="720"/>
        <w:rPr>
          <w:rFonts w:asciiTheme="majorHAnsi" w:hAnsiTheme="majorHAnsi"/>
        </w:rPr>
      </w:pPr>
      <w:r w:rsidRPr="007E1552">
        <w:rPr>
          <w:rFonts w:asciiTheme="majorHAnsi" w:hAnsiTheme="majorHAnsi"/>
        </w:rPr>
        <w:t>R10</w:t>
      </w:r>
      <w:r w:rsidRPr="007E1552">
        <w:rPr>
          <w:rFonts w:asciiTheme="majorHAnsi" w:hAnsiTheme="majorHAnsi"/>
        </w:rPr>
        <w:tab/>
        <w:t>This change in seasons brings great joy</w:t>
      </w:r>
      <w:r w:rsidRPr="007E1552">
        <w:rPr>
          <w:rFonts w:asciiTheme="majorHAnsi" w:hAnsiTheme="majorHAnsi" w:cs="Arial"/>
          <w:lang w:val="en-GB"/>
        </w:rPr>
        <w:t xml:space="preserve"> (</w:t>
      </w:r>
      <w:proofErr w:type="spellStart"/>
      <w:r w:rsidRPr="007E1552">
        <w:rPr>
          <w:rFonts w:asciiTheme="majorHAnsi" w:hAnsiTheme="majorHAnsi" w:cs="Arial"/>
          <w:i/>
          <w:lang w:val="en-GB"/>
        </w:rPr>
        <w:t>Disiu</w:t>
      </w:r>
      <w:proofErr w:type="spellEnd"/>
      <w:r w:rsidRPr="007E1552">
        <w:rPr>
          <w:rFonts w:asciiTheme="majorHAnsi" w:hAnsiTheme="majorHAnsi" w:cs="Arial"/>
          <w:i/>
          <w:lang w:val="en-GB"/>
        </w:rPr>
        <w:t xml:space="preserve"> </w:t>
      </w:r>
      <w:proofErr w:type="spellStart"/>
      <w:r w:rsidRPr="007E1552">
        <w:rPr>
          <w:rFonts w:asciiTheme="majorHAnsi" w:hAnsiTheme="majorHAnsi" w:cs="Arial"/>
          <w:i/>
          <w:lang w:val="en-GB"/>
        </w:rPr>
        <w:t>wandelunge</w:t>
      </w:r>
      <w:proofErr w:type="spellEnd"/>
      <w:r w:rsidRPr="007E1552">
        <w:rPr>
          <w:rFonts w:asciiTheme="majorHAnsi" w:hAnsiTheme="majorHAnsi" w:cs="Arial"/>
          <w:i/>
          <w:lang w:val="en-GB"/>
        </w:rPr>
        <w:t xml:space="preserve"> mange </w:t>
      </w:r>
      <w:proofErr w:type="spellStart"/>
      <w:r w:rsidRPr="007E1552">
        <w:rPr>
          <w:rFonts w:asciiTheme="majorHAnsi" w:hAnsiTheme="majorHAnsi" w:cs="Arial"/>
          <w:i/>
          <w:lang w:val="en-GB"/>
        </w:rPr>
        <w:t>vroude</w:t>
      </w:r>
      <w:proofErr w:type="spellEnd"/>
      <w:r w:rsidRPr="007E1552">
        <w:rPr>
          <w:rFonts w:asciiTheme="majorHAnsi" w:hAnsiTheme="majorHAnsi" w:cs="Arial"/>
          <w:i/>
          <w:lang w:val="en-GB"/>
        </w:rPr>
        <w:t xml:space="preserve"> </w:t>
      </w:r>
      <w:proofErr w:type="spellStart"/>
      <w:r w:rsidRPr="007E1552">
        <w:rPr>
          <w:rFonts w:asciiTheme="majorHAnsi" w:hAnsiTheme="majorHAnsi" w:cs="Arial"/>
          <w:i/>
          <w:lang w:val="en-GB"/>
        </w:rPr>
        <w:t>bringet</w:t>
      </w:r>
      <w:proofErr w:type="spellEnd"/>
      <w:r w:rsidRPr="007E1552">
        <w:rPr>
          <w:rFonts w:asciiTheme="majorHAnsi" w:hAnsiTheme="majorHAnsi" w:cs="Arial"/>
          <w:lang w:val="en-GB"/>
        </w:rPr>
        <w:t>)</w:t>
      </w:r>
    </w:p>
    <w:p w14:paraId="46DF67EF" w14:textId="77777777" w:rsidR="00CB0F32" w:rsidRPr="007E1552" w:rsidRDefault="00CB0F32" w:rsidP="00CB0F32">
      <w:pPr>
        <w:spacing w:line="480" w:lineRule="auto"/>
        <w:ind w:left="1440" w:hanging="720"/>
        <w:rPr>
          <w:rFonts w:asciiTheme="majorHAnsi" w:hAnsiTheme="majorHAnsi"/>
        </w:rPr>
      </w:pPr>
      <w:r w:rsidRPr="007E1552">
        <w:rPr>
          <w:rFonts w:asciiTheme="majorHAnsi" w:hAnsiTheme="majorHAnsi"/>
        </w:rPr>
        <w:t>R12</w:t>
      </w:r>
      <w:r w:rsidRPr="007E1552">
        <w:rPr>
          <w:rFonts w:asciiTheme="majorHAnsi" w:hAnsiTheme="majorHAnsi"/>
        </w:rPr>
        <w:tab/>
        <w:t>The heath is turning green</w:t>
      </w:r>
      <w:r w:rsidRPr="007E1552">
        <w:rPr>
          <w:rFonts w:asciiTheme="majorHAnsi" w:hAnsiTheme="majorHAnsi" w:cs="Arial"/>
          <w:lang w:val="en-GB"/>
        </w:rPr>
        <w:t xml:space="preserve"> (</w:t>
      </w:r>
      <w:proofErr w:type="spellStart"/>
      <w:r w:rsidRPr="007E1552">
        <w:rPr>
          <w:rFonts w:asciiTheme="majorHAnsi" w:hAnsiTheme="majorHAnsi" w:cs="Arial"/>
          <w:i/>
          <w:lang w:val="en-GB"/>
        </w:rPr>
        <w:t>Ez</w:t>
      </w:r>
      <w:proofErr w:type="spellEnd"/>
      <w:r w:rsidRPr="007E1552">
        <w:rPr>
          <w:rFonts w:asciiTheme="majorHAnsi" w:hAnsiTheme="majorHAnsi" w:cs="Arial"/>
          <w:i/>
          <w:lang w:val="en-GB"/>
        </w:rPr>
        <w:t xml:space="preserve"> </w:t>
      </w:r>
      <w:proofErr w:type="spellStart"/>
      <w:r w:rsidRPr="007E1552">
        <w:rPr>
          <w:rFonts w:asciiTheme="majorHAnsi" w:hAnsiTheme="majorHAnsi" w:cs="Arial"/>
          <w:i/>
          <w:lang w:val="en-GB"/>
        </w:rPr>
        <w:t>grunet</w:t>
      </w:r>
      <w:proofErr w:type="spellEnd"/>
      <w:r w:rsidRPr="007E1552">
        <w:rPr>
          <w:rFonts w:asciiTheme="majorHAnsi" w:hAnsiTheme="majorHAnsi" w:cs="Arial"/>
          <w:i/>
          <w:lang w:val="en-GB"/>
        </w:rPr>
        <w:t xml:space="preserve"> </w:t>
      </w:r>
      <w:proofErr w:type="spellStart"/>
      <w:r w:rsidRPr="007E1552">
        <w:rPr>
          <w:rFonts w:asciiTheme="majorHAnsi" w:hAnsiTheme="majorHAnsi" w:cs="Arial"/>
          <w:i/>
          <w:lang w:val="en-GB"/>
        </w:rPr>
        <w:t>wol</w:t>
      </w:r>
      <w:proofErr w:type="spellEnd"/>
      <w:r w:rsidRPr="007E1552">
        <w:rPr>
          <w:rFonts w:asciiTheme="majorHAnsi" w:hAnsiTheme="majorHAnsi" w:cs="Arial"/>
          <w:i/>
          <w:lang w:val="en-GB"/>
        </w:rPr>
        <w:t xml:space="preserve"> </w:t>
      </w:r>
      <w:proofErr w:type="spellStart"/>
      <w:r w:rsidRPr="007E1552">
        <w:rPr>
          <w:rFonts w:asciiTheme="majorHAnsi" w:hAnsiTheme="majorHAnsi" w:cs="Arial"/>
          <w:i/>
          <w:lang w:val="en-GB"/>
        </w:rPr>
        <w:t>diu</w:t>
      </w:r>
      <w:proofErr w:type="spellEnd"/>
      <w:r w:rsidRPr="007E1552">
        <w:rPr>
          <w:rFonts w:asciiTheme="majorHAnsi" w:hAnsiTheme="majorHAnsi" w:cs="Arial"/>
          <w:i/>
          <w:lang w:val="en-GB"/>
        </w:rPr>
        <w:t xml:space="preserve"> </w:t>
      </w:r>
      <w:proofErr w:type="spellStart"/>
      <w:r w:rsidRPr="007E1552">
        <w:rPr>
          <w:rFonts w:asciiTheme="majorHAnsi" w:hAnsiTheme="majorHAnsi" w:cs="Arial"/>
          <w:i/>
          <w:lang w:val="en-GB"/>
        </w:rPr>
        <w:t>haide</w:t>
      </w:r>
      <w:proofErr w:type="spellEnd"/>
      <w:r w:rsidRPr="007E1552">
        <w:rPr>
          <w:rFonts w:asciiTheme="majorHAnsi" w:hAnsiTheme="majorHAnsi" w:cs="Arial"/>
          <w:lang w:val="en-GB"/>
        </w:rPr>
        <w:t>)</w:t>
      </w:r>
    </w:p>
    <w:p w14:paraId="03A3094E" w14:textId="77777777" w:rsidR="00CB0F32" w:rsidRPr="007E1552" w:rsidRDefault="00CB0F32" w:rsidP="00CB0F32">
      <w:pPr>
        <w:spacing w:line="480" w:lineRule="auto"/>
        <w:ind w:left="720"/>
        <w:rPr>
          <w:rFonts w:asciiTheme="majorHAnsi" w:hAnsiTheme="majorHAnsi"/>
        </w:rPr>
      </w:pPr>
      <w:r w:rsidRPr="007E1552">
        <w:rPr>
          <w:rFonts w:asciiTheme="majorHAnsi" w:hAnsiTheme="majorHAnsi"/>
        </w:rPr>
        <w:t>R15</w:t>
      </w:r>
      <w:r w:rsidRPr="007E1552">
        <w:rPr>
          <w:rFonts w:asciiTheme="majorHAnsi" w:hAnsiTheme="majorHAnsi"/>
        </w:rPr>
        <w:tab/>
        <w:t>I never saw the meadow</w:t>
      </w:r>
      <w:r w:rsidRPr="007E1552">
        <w:rPr>
          <w:rFonts w:asciiTheme="majorHAnsi" w:hAnsiTheme="majorHAnsi" w:cs="Arial"/>
          <w:lang w:val="en-GB"/>
        </w:rPr>
        <w:t xml:space="preserve"> (</w:t>
      </w:r>
      <w:proofErr w:type="spellStart"/>
      <w:r w:rsidRPr="007E1552">
        <w:rPr>
          <w:rFonts w:asciiTheme="majorHAnsi" w:hAnsiTheme="majorHAnsi" w:cs="Arial"/>
          <w:i/>
          <w:lang w:val="en-GB"/>
        </w:rPr>
        <w:t>Ine</w:t>
      </w:r>
      <w:proofErr w:type="spellEnd"/>
      <w:r w:rsidRPr="007E1552">
        <w:rPr>
          <w:rFonts w:asciiTheme="majorHAnsi" w:hAnsiTheme="majorHAnsi" w:cs="Arial"/>
          <w:i/>
          <w:lang w:val="en-GB"/>
        </w:rPr>
        <w:t xml:space="preserve"> </w:t>
      </w:r>
      <w:proofErr w:type="spellStart"/>
      <w:r w:rsidRPr="007E1552">
        <w:rPr>
          <w:rFonts w:asciiTheme="majorHAnsi" w:hAnsiTheme="majorHAnsi" w:cs="Arial"/>
          <w:i/>
          <w:lang w:val="en-GB"/>
        </w:rPr>
        <w:t>gesah</w:t>
      </w:r>
      <w:proofErr w:type="spellEnd"/>
      <w:r w:rsidRPr="007E1552">
        <w:rPr>
          <w:rFonts w:asciiTheme="majorHAnsi" w:hAnsiTheme="majorHAnsi" w:cs="Arial"/>
          <w:i/>
          <w:lang w:val="en-GB"/>
        </w:rPr>
        <w:t xml:space="preserve"> die </w:t>
      </w:r>
      <w:proofErr w:type="spellStart"/>
      <w:r w:rsidRPr="007E1552">
        <w:rPr>
          <w:rFonts w:asciiTheme="majorHAnsi" w:hAnsiTheme="majorHAnsi" w:cs="Arial"/>
          <w:i/>
          <w:lang w:val="en-GB"/>
        </w:rPr>
        <w:t>heide</w:t>
      </w:r>
      <w:proofErr w:type="spellEnd"/>
      <w:r w:rsidRPr="007E1552">
        <w:rPr>
          <w:rFonts w:asciiTheme="majorHAnsi" w:hAnsiTheme="majorHAnsi" w:cs="Arial"/>
          <w:lang w:val="en-GB"/>
        </w:rPr>
        <w:t>)</w:t>
      </w:r>
    </w:p>
    <w:p w14:paraId="20A8A1C5" w14:textId="77777777" w:rsidR="00CB0F32" w:rsidRPr="007E1552" w:rsidRDefault="00CB0F32" w:rsidP="00CB0F32">
      <w:pPr>
        <w:spacing w:line="480" w:lineRule="auto"/>
        <w:ind w:left="720"/>
        <w:rPr>
          <w:rFonts w:asciiTheme="majorHAnsi" w:hAnsiTheme="majorHAnsi"/>
        </w:rPr>
      </w:pPr>
      <w:r w:rsidRPr="007E1552">
        <w:rPr>
          <w:rFonts w:asciiTheme="majorHAnsi" w:hAnsiTheme="majorHAnsi"/>
        </w:rPr>
        <w:t>R17</w:t>
      </w:r>
      <w:r w:rsidRPr="007E1552">
        <w:rPr>
          <w:rFonts w:asciiTheme="majorHAnsi" w:hAnsiTheme="majorHAnsi"/>
        </w:rPr>
        <w:tab/>
        <w:t>Now the singing of the little birds</w:t>
      </w:r>
      <w:r w:rsidRPr="007E1552">
        <w:rPr>
          <w:rFonts w:asciiTheme="majorHAnsi" w:hAnsiTheme="majorHAnsi" w:cs="Arial"/>
          <w:lang w:val="en-GB"/>
        </w:rPr>
        <w:t xml:space="preserve"> (</w:t>
      </w:r>
      <w:r w:rsidRPr="007E1552">
        <w:rPr>
          <w:rFonts w:asciiTheme="majorHAnsi" w:hAnsiTheme="majorHAnsi" w:cs="Arial"/>
          <w:i/>
          <w:lang w:val="en-GB"/>
        </w:rPr>
        <w:t xml:space="preserve">Nu </w:t>
      </w:r>
      <w:proofErr w:type="spellStart"/>
      <w:r w:rsidRPr="007E1552">
        <w:rPr>
          <w:rFonts w:asciiTheme="majorHAnsi" w:hAnsiTheme="majorHAnsi" w:cs="Arial"/>
          <w:i/>
          <w:lang w:val="en-GB"/>
        </w:rPr>
        <w:t>ist</w:t>
      </w:r>
      <w:proofErr w:type="spellEnd"/>
      <w:r w:rsidRPr="007E1552">
        <w:rPr>
          <w:rFonts w:asciiTheme="majorHAnsi" w:hAnsiTheme="majorHAnsi" w:cs="Arial"/>
          <w:i/>
          <w:lang w:val="en-GB"/>
        </w:rPr>
        <w:t xml:space="preserve"> der </w:t>
      </w:r>
      <w:proofErr w:type="spellStart"/>
      <w:r w:rsidRPr="007E1552">
        <w:rPr>
          <w:rFonts w:asciiTheme="majorHAnsi" w:hAnsiTheme="majorHAnsi" w:cs="Arial"/>
          <w:i/>
          <w:lang w:val="en-GB"/>
        </w:rPr>
        <w:t>cleinen</w:t>
      </w:r>
      <w:proofErr w:type="spellEnd"/>
      <w:r w:rsidRPr="007E1552">
        <w:rPr>
          <w:rFonts w:asciiTheme="majorHAnsi" w:hAnsiTheme="majorHAnsi" w:cs="Arial"/>
          <w:i/>
          <w:lang w:val="en-GB"/>
        </w:rPr>
        <w:t xml:space="preserve"> </w:t>
      </w:r>
      <w:proofErr w:type="spellStart"/>
      <w:r w:rsidRPr="007E1552">
        <w:rPr>
          <w:rFonts w:asciiTheme="majorHAnsi" w:hAnsiTheme="majorHAnsi" w:cs="Arial"/>
          <w:i/>
          <w:lang w:val="en-GB"/>
        </w:rPr>
        <w:t>voglin</w:t>
      </w:r>
      <w:proofErr w:type="spellEnd"/>
      <w:r w:rsidRPr="007E1552">
        <w:rPr>
          <w:rFonts w:asciiTheme="majorHAnsi" w:hAnsiTheme="majorHAnsi" w:cs="Arial"/>
          <w:i/>
          <w:lang w:val="en-GB"/>
        </w:rPr>
        <w:t xml:space="preserve"> </w:t>
      </w:r>
      <w:proofErr w:type="spellStart"/>
      <w:r w:rsidRPr="007E1552">
        <w:rPr>
          <w:rFonts w:asciiTheme="majorHAnsi" w:hAnsiTheme="majorHAnsi" w:cs="Arial"/>
          <w:i/>
          <w:lang w:val="en-GB"/>
        </w:rPr>
        <w:t>singen</w:t>
      </w:r>
      <w:proofErr w:type="spellEnd"/>
      <w:r w:rsidRPr="007E1552">
        <w:rPr>
          <w:rFonts w:asciiTheme="majorHAnsi" w:hAnsiTheme="majorHAnsi" w:cs="Arial"/>
          <w:lang w:val="en-GB"/>
        </w:rPr>
        <w:t>)</w:t>
      </w:r>
    </w:p>
    <w:p w14:paraId="0052D165" w14:textId="77777777" w:rsidR="00CB0F32" w:rsidRPr="007E1552" w:rsidRDefault="00CB0F32" w:rsidP="00CB0F32">
      <w:pPr>
        <w:spacing w:line="480" w:lineRule="auto"/>
        <w:ind w:left="1440" w:hanging="720"/>
        <w:rPr>
          <w:rFonts w:asciiTheme="majorHAnsi" w:hAnsiTheme="majorHAnsi"/>
        </w:rPr>
      </w:pPr>
      <w:r w:rsidRPr="007E1552">
        <w:rPr>
          <w:rFonts w:asciiTheme="majorHAnsi" w:hAnsiTheme="majorHAnsi"/>
        </w:rPr>
        <w:t>R18</w:t>
      </w:r>
      <w:r w:rsidRPr="007E1552">
        <w:rPr>
          <w:rFonts w:asciiTheme="majorHAnsi" w:hAnsiTheme="majorHAnsi"/>
        </w:rPr>
        <w:tab/>
      </w:r>
      <w:r w:rsidRPr="007E1552">
        <w:rPr>
          <w:rFonts w:asciiTheme="majorHAnsi" w:hAnsiTheme="majorHAnsi" w:cs="Arial"/>
        </w:rPr>
        <w:t>Alas, beloved summer, for your sweetness-bearing joy</w:t>
      </w:r>
      <w:r w:rsidRPr="007E1552">
        <w:rPr>
          <w:rFonts w:asciiTheme="majorHAnsi" w:hAnsiTheme="majorHAnsi" w:cs="Arial"/>
          <w:lang w:val="en-GB"/>
        </w:rPr>
        <w:t xml:space="preserve"> (</w:t>
      </w:r>
      <w:r w:rsidRPr="007E1552">
        <w:rPr>
          <w:rFonts w:asciiTheme="majorHAnsi" w:hAnsiTheme="majorHAnsi" w:cs="Arial"/>
          <w:i/>
          <w:lang w:val="en-GB"/>
        </w:rPr>
        <w:t xml:space="preserve">Owe, </w:t>
      </w:r>
      <w:proofErr w:type="spellStart"/>
      <w:r w:rsidRPr="007E1552">
        <w:rPr>
          <w:rFonts w:asciiTheme="majorHAnsi" w:hAnsiTheme="majorHAnsi" w:cs="Arial"/>
          <w:i/>
          <w:lang w:val="en-GB"/>
        </w:rPr>
        <w:t>lieber</w:t>
      </w:r>
      <w:proofErr w:type="spellEnd"/>
      <w:r w:rsidRPr="007E1552">
        <w:rPr>
          <w:rFonts w:asciiTheme="majorHAnsi" w:hAnsiTheme="majorHAnsi" w:cs="Arial"/>
          <w:i/>
          <w:lang w:val="en-GB"/>
        </w:rPr>
        <w:t xml:space="preserve"> </w:t>
      </w:r>
      <w:proofErr w:type="spellStart"/>
      <w:r w:rsidRPr="007E1552">
        <w:rPr>
          <w:rFonts w:asciiTheme="majorHAnsi" w:hAnsiTheme="majorHAnsi" w:cs="Arial"/>
          <w:i/>
          <w:lang w:val="en-GB"/>
        </w:rPr>
        <w:t>sumer</w:t>
      </w:r>
      <w:proofErr w:type="spellEnd"/>
      <w:r w:rsidRPr="007E1552">
        <w:rPr>
          <w:rFonts w:asciiTheme="majorHAnsi" w:hAnsiTheme="majorHAnsi" w:cs="Arial"/>
          <w:i/>
          <w:lang w:val="en-GB"/>
        </w:rPr>
        <w:t xml:space="preserve">, diner </w:t>
      </w:r>
      <w:proofErr w:type="spellStart"/>
      <w:r w:rsidRPr="007E1552">
        <w:rPr>
          <w:rFonts w:asciiTheme="majorHAnsi" w:hAnsiTheme="majorHAnsi" w:cs="Arial"/>
          <w:i/>
          <w:lang w:val="en-GB"/>
        </w:rPr>
        <w:t>suzze</w:t>
      </w:r>
      <w:proofErr w:type="spellEnd"/>
      <w:r w:rsidRPr="007E1552">
        <w:rPr>
          <w:rFonts w:asciiTheme="majorHAnsi" w:hAnsiTheme="majorHAnsi" w:cs="Arial"/>
          <w:i/>
          <w:lang w:val="en-GB"/>
        </w:rPr>
        <w:t xml:space="preserve"> </w:t>
      </w:r>
      <w:proofErr w:type="spellStart"/>
      <w:r w:rsidRPr="007E1552">
        <w:rPr>
          <w:rFonts w:asciiTheme="majorHAnsi" w:hAnsiTheme="majorHAnsi" w:cs="Arial"/>
          <w:i/>
          <w:lang w:val="en-GB"/>
        </w:rPr>
        <w:t>bernden</w:t>
      </w:r>
      <w:proofErr w:type="spellEnd"/>
      <w:r w:rsidRPr="007E1552">
        <w:rPr>
          <w:rFonts w:asciiTheme="majorHAnsi" w:hAnsiTheme="majorHAnsi" w:cs="Arial"/>
          <w:i/>
          <w:lang w:val="en-GB"/>
        </w:rPr>
        <w:t xml:space="preserve"> </w:t>
      </w:r>
      <w:proofErr w:type="spellStart"/>
      <w:r w:rsidRPr="007E1552">
        <w:rPr>
          <w:rFonts w:asciiTheme="majorHAnsi" w:hAnsiTheme="majorHAnsi" w:cs="Arial"/>
          <w:i/>
          <w:lang w:val="en-GB"/>
        </w:rPr>
        <w:t>wunne</w:t>
      </w:r>
      <w:proofErr w:type="spellEnd"/>
      <w:r w:rsidRPr="007E1552">
        <w:rPr>
          <w:rFonts w:asciiTheme="majorHAnsi" w:hAnsiTheme="majorHAnsi" w:cs="Arial"/>
          <w:lang w:val="en-GB"/>
        </w:rPr>
        <w:t>)</w:t>
      </w:r>
    </w:p>
    <w:p w14:paraId="0437C678" w14:textId="77777777" w:rsidR="00CB0F32" w:rsidRPr="007E1552" w:rsidRDefault="00CB0F32" w:rsidP="00CB0F32">
      <w:pPr>
        <w:spacing w:line="480" w:lineRule="auto"/>
        <w:ind w:left="1440" w:hanging="720"/>
        <w:rPr>
          <w:rFonts w:asciiTheme="majorHAnsi" w:hAnsiTheme="majorHAnsi"/>
        </w:rPr>
      </w:pPr>
      <w:r w:rsidRPr="007E1552">
        <w:rPr>
          <w:rFonts w:asciiTheme="majorHAnsi" w:hAnsiTheme="majorHAnsi"/>
        </w:rPr>
        <w:t>R23</w:t>
      </w:r>
      <w:r w:rsidRPr="007E1552">
        <w:rPr>
          <w:rFonts w:asciiTheme="majorHAnsi" w:hAnsiTheme="majorHAnsi"/>
        </w:rPr>
        <w:tab/>
      </w:r>
      <w:r w:rsidRPr="007E1552">
        <w:rPr>
          <w:rFonts w:asciiTheme="majorHAnsi" w:hAnsiTheme="majorHAnsi" w:cs="Arial"/>
        </w:rPr>
        <w:t>The hedge grows green and is as beautiful as gold</w:t>
      </w:r>
      <w:r w:rsidRPr="007E1552">
        <w:rPr>
          <w:rFonts w:asciiTheme="majorHAnsi" w:hAnsiTheme="majorHAnsi" w:cs="Arial"/>
          <w:lang w:val="en-GB"/>
        </w:rPr>
        <w:t xml:space="preserve"> (</w:t>
      </w:r>
      <w:proofErr w:type="spellStart"/>
      <w:r w:rsidRPr="007E1552">
        <w:rPr>
          <w:rFonts w:asciiTheme="majorHAnsi" w:hAnsiTheme="majorHAnsi" w:cs="Arial"/>
          <w:i/>
          <w:lang w:val="en-GB"/>
        </w:rPr>
        <w:t>Schon</w:t>
      </w:r>
      <w:proofErr w:type="spellEnd"/>
      <w:r w:rsidRPr="007E1552">
        <w:rPr>
          <w:rFonts w:asciiTheme="majorHAnsi" w:hAnsiTheme="majorHAnsi" w:cs="Arial"/>
          <w:i/>
          <w:lang w:val="en-GB"/>
        </w:rPr>
        <w:t xml:space="preserve"> </w:t>
      </w:r>
      <w:proofErr w:type="spellStart"/>
      <w:r w:rsidRPr="007E1552">
        <w:rPr>
          <w:rFonts w:asciiTheme="majorHAnsi" w:hAnsiTheme="majorHAnsi" w:cs="Arial"/>
          <w:i/>
          <w:lang w:val="en-GB"/>
        </w:rPr>
        <w:t>als</w:t>
      </w:r>
      <w:proofErr w:type="spellEnd"/>
      <w:r w:rsidRPr="007E1552">
        <w:rPr>
          <w:rFonts w:asciiTheme="majorHAnsi" w:hAnsiTheme="majorHAnsi" w:cs="Arial"/>
          <w:i/>
          <w:lang w:val="en-GB"/>
        </w:rPr>
        <w:t xml:space="preserve"> </w:t>
      </w:r>
      <w:proofErr w:type="spellStart"/>
      <w:r w:rsidRPr="007E1552">
        <w:rPr>
          <w:rFonts w:asciiTheme="majorHAnsi" w:hAnsiTheme="majorHAnsi" w:cs="Arial"/>
          <w:i/>
          <w:lang w:val="en-GB"/>
        </w:rPr>
        <w:t>ein</w:t>
      </w:r>
      <w:proofErr w:type="spellEnd"/>
      <w:r w:rsidRPr="007E1552">
        <w:rPr>
          <w:rFonts w:asciiTheme="majorHAnsi" w:hAnsiTheme="majorHAnsi" w:cs="Arial"/>
          <w:i/>
          <w:lang w:val="en-GB"/>
        </w:rPr>
        <w:t xml:space="preserve"> </w:t>
      </w:r>
      <w:proofErr w:type="spellStart"/>
      <w:r w:rsidRPr="007E1552">
        <w:rPr>
          <w:rFonts w:asciiTheme="majorHAnsi" w:hAnsiTheme="majorHAnsi" w:cs="Arial"/>
          <w:i/>
          <w:lang w:val="en-GB"/>
        </w:rPr>
        <w:t>golt</w:t>
      </w:r>
      <w:proofErr w:type="spellEnd"/>
      <w:r w:rsidRPr="007E1552">
        <w:rPr>
          <w:rFonts w:asciiTheme="majorHAnsi" w:hAnsiTheme="majorHAnsi" w:cs="Arial"/>
          <w:i/>
          <w:lang w:val="en-GB"/>
        </w:rPr>
        <w:t xml:space="preserve"> </w:t>
      </w:r>
      <w:proofErr w:type="spellStart"/>
      <w:r w:rsidRPr="007E1552">
        <w:rPr>
          <w:rFonts w:asciiTheme="majorHAnsi" w:hAnsiTheme="majorHAnsi" w:cs="Arial"/>
          <w:i/>
          <w:lang w:val="en-GB"/>
        </w:rPr>
        <w:t>grunet</w:t>
      </w:r>
      <w:proofErr w:type="spellEnd"/>
      <w:r w:rsidRPr="007E1552">
        <w:rPr>
          <w:rFonts w:asciiTheme="majorHAnsi" w:hAnsiTheme="majorHAnsi" w:cs="Arial"/>
          <w:i/>
          <w:lang w:val="en-GB"/>
        </w:rPr>
        <w:t xml:space="preserve"> der </w:t>
      </w:r>
      <w:proofErr w:type="spellStart"/>
      <w:r w:rsidRPr="007E1552">
        <w:rPr>
          <w:rFonts w:asciiTheme="majorHAnsi" w:hAnsiTheme="majorHAnsi" w:cs="Arial"/>
          <w:i/>
          <w:lang w:val="en-GB"/>
        </w:rPr>
        <w:t>hagen</w:t>
      </w:r>
      <w:proofErr w:type="spellEnd"/>
      <w:r w:rsidRPr="007E1552">
        <w:rPr>
          <w:rFonts w:asciiTheme="majorHAnsi" w:hAnsiTheme="majorHAnsi" w:cs="Arial"/>
          <w:lang w:val="en-GB"/>
        </w:rPr>
        <w:t>)</w:t>
      </w:r>
    </w:p>
    <w:p w14:paraId="6AC5949A" w14:textId="77777777" w:rsidR="00CB0F32" w:rsidRPr="007E1552" w:rsidRDefault="00CB0F32" w:rsidP="00CB0F32">
      <w:pPr>
        <w:spacing w:line="480" w:lineRule="auto"/>
        <w:ind w:left="1440" w:hanging="720"/>
        <w:rPr>
          <w:rFonts w:asciiTheme="majorHAnsi" w:hAnsiTheme="majorHAnsi"/>
        </w:rPr>
      </w:pPr>
      <w:r w:rsidRPr="007E1552">
        <w:rPr>
          <w:rFonts w:asciiTheme="majorHAnsi" w:hAnsiTheme="majorHAnsi"/>
        </w:rPr>
        <w:t>R24</w:t>
      </w:r>
      <w:r w:rsidRPr="007E1552">
        <w:rPr>
          <w:rFonts w:asciiTheme="majorHAnsi" w:hAnsiTheme="majorHAnsi"/>
        </w:rPr>
        <w:tab/>
      </w:r>
      <w:r w:rsidRPr="007E1552">
        <w:rPr>
          <w:rFonts w:asciiTheme="majorHAnsi" w:hAnsiTheme="majorHAnsi" w:cs="Arial"/>
        </w:rPr>
        <w:t>Now I mourn the flowers and the bright summertime</w:t>
      </w:r>
      <w:r w:rsidRPr="007E1552">
        <w:rPr>
          <w:rFonts w:asciiTheme="majorHAnsi" w:hAnsiTheme="majorHAnsi" w:cs="Arial"/>
          <w:lang w:val="en-GB"/>
        </w:rPr>
        <w:t xml:space="preserve"> (</w:t>
      </w:r>
      <w:r w:rsidRPr="007E1552">
        <w:rPr>
          <w:rFonts w:asciiTheme="majorHAnsi" w:hAnsiTheme="majorHAnsi" w:cs="Arial"/>
          <w:i/>
          <w:lang w:val="en-GB"/>
        </w:rPr>
        <w:t xml:space="preserve">Nu </w:t>
      </w:r>
      <w:proofErr w:type="spellStart"/>
      <w:r w:rsidRPr="007E1552">
        <w:rPr>
          <w:rFonts w:asciiTheme="majorHAnsi" w:hAnsiTheme="majorHAnsi" w:cs="Arial"/>
          <w:i/>
          <w:lang w:val="en-GB"/>
        </w:rPr>
        <w:t>chlach</w:t>
      </w:r>
      <w:proofErr w:type="spellEnd"/>
      <w:r w:rsidRPr="007E1552">
        <w:rPr>
          <w:rFonts w:asciiTheme="majorHAnsi" w:hAnsiTheme="majorHAnsi" w:cs="Arial"/>
          <w:i/>
          <w:lang w:val="en-GB"/>
        </w:rPr>
        <w:t xml:space="preserve"> </w:t>
      </w:r>
      <w:proofErr w:type="spellStart"/>
      <w:r w:rsidRPr="007E1552">
        <w:rPr>
          <w:rFonts w:asciiTheme="majorHAnsi" w:hAnsiTheme="majorHAnsi" w:cs="Arial"/>
          <w:i/>
          <w:lang w:val="en-GB"/>
        </w:rPr>
        <w:t>ich</w:t>
      </w:r>
      <w:proofErr w:type="spellEnd"/>
      <w:r w:rsidRPr="007E1552">
        <w:rPr>
          <w:rFonts w:asciiTheme="majorHAnsi" w:hAnsiTheme="majorHAnsi" w:cs="Arial"/>
          <w:i/>
          <w:lang w:val="en-GB"/>
        </w:rPr>
        <w:t xml:space="preserve"> die </w:t>
      </w:r>
      <w:proofErr w:type="spellStart"/>
      <w:r w:rsidRPr="007E1552">
        <w:rPr>
          <w:rFonts w:asciiTheme="majorHAnsi" w:hAnsiTheme="majorHAnsi" w:cs="Arial"/>
          <w:i/>
          <w:lang w:val="en-GB"/>
        </w:rPr>
        <w:t>blumen</w:t>
      </w:r>
      <w:proofErr w:type="spellEnd"/>
      <w:r w:rsidRPr="007E1552">
        <w:rPr>
          <w:rFonts w:asciiTheme="majorHAnsi" w:hAnsiTheme="majorHAnsi" w:cs="Arial"/>
          <w:i/>
          <w:lang w:val="en-GB"/>
        </w:rPr>
        <w:t xml:space="preserve"> und die </w:t>
      </w:r>
      <w:proofErr w:type="spellStart"/>
      <w:r w:rsidRPr="007E1552">
        <w:rPr>
          <w:rFonts w:asciiTheme="majorHAnsi" w:hAnsiTheme="majorHAnsi" w:cs="Arial"/>
          <w:i/>
          <w:lang w:val="en-GB"/>
        </w:rPr>
        <w:t>liehten</w:t>
      </w:r>
      <w:proofErr w:type="spellEnd"/>
      <w:r w:rsidRPr="007E1552">
        <w:rPr>
          <w:rFonts w:asciiTheme="majorHAnsi" w:hAnsiTheme="majorHAnsi" w:cs="Arial"/>
          <w:i/>
          <w:lang w:val="en-GB"/>
        </w:rPr>
        <w:t xml:space="preserve"> </w:t>
      </w:r>
      <w:proofErr w:type="spellStart"/>
      <w:r w:rsidRPr="007E1552">
        <w:rPr>
          <w:rFonts w:asciiTheme="majorHAnsi" w:hAnsiTheme="majorHAnsi" w:cs="Arial"/>
          <w:i/>
          <w:lang w:val="en-GB"/>
        </w:rPr>
        <w:t>sumerzit</w:t>
      </w:r>
      <w:proofErr w:type="spellEnd"/>
      <w:r w:rsidRPr="007E1552">
        <w:rPr>
          <w:rFonts w:asciiTheme="majorHAnsi" w:hAnsiTheme="majorHAnsi" w:cs="Arial"/>
          <w:lang w:val="en-GB"/>
        </w:rPr>
        <w:t>)</w:t>
      </w:r>
    </w:p>
    <w:p w14:paraId="38E2CA33" w14:textId="77777777" w:rsidR="00CB0F32" w:rsidRPr="007E1552" w:rsidRDefault="00CB0F32" w:rsidP="00CB0F32">
      <w:pPr>
        <w:spacing w:line="480" w:lineRule="auto"/>
        <w:ind w:left="1440" w:hanging="720"/>
        <w:rPr>
          <w:rFonts w:asciiTheme="majorHAnsi" w:hAnsiTheme="majorHAnsi"/>
        </w:rPr>
      </w:pPr>
      <w:r w:rsidRPr="007E1552">
        <w:rPr>
          <w:rFonts w:asciiTheme="majorHAnsi" w:hAnsiTheme="majorHAnsi"/>
        </w:rPr>
        <w:lastRenderedPageBreak/>
        <w:t>R26</w:t>
      </w:r>
      <w:r w:rsidRPr="007E1552">
        <w:rPr>
          <w:rFonts w:asciiTheme="majorHAnsi" w:hAnsiTheme="majorHAnsi"/>
        </w:rPr>
        <w:tab/>
      </w:r>
      <w:r w:rsidRPr="007E1552">
        <w:rPr>
          <w:rFonts w:asciiTheme="majorHAnsi" w:hAnsiTheme="majorHAnsi" w:cs="Arial"/>
        </w:rPr>
        <w:t>Alas, beloved summer, your bright long days</w:t>
      </w:r>
      <w:r w:rsidRPr="007E1552">
        <w:rPr>
          <w:rFonts w:asciiTheme="majorHAnsi" w:hAnsiTheme="majorHAnsi" w:cs="Arial"/>
          <w:lang w:val="en-GB"/>
        </w:rPr>
        <w:t xml:space="preserve"> (</w:t>
      </w:r>
      <w:r w:rsidRPr="007E1552">
        <w:rPr>
          <w:rFonts w:asciiTheme="majorHAnsi" w:hAnsiTheme="majorHAnsi" w:cs="Arial"/>
          <w:i/>
          <w:lang w:val="en-GB"/>
        </w:rPr>
        <w:t xml:space="preserve">Owe, </w:t>
      </w:r>
      <w:proofErr w:type="spellStart"/>
      <w:r w:rsidRPr="007E1552">
        <w:rPr>
          <w:rFonts w:asciiTheme="majorHAnsi" w:hAnsiTheme="majorHAnsi" w:cs="Arial"/>
          <w:i/>
          <w:lang w:val="en-GB"/>
        </w:rPr>
        <w:t>lieber</w:t>
      </w:r>
      <w:proofErr w:type="spellEnd"/>
      <w:r w:rsidRPr="007E1552">
        <w:rPr>
          <w:rFonts w:asciiTheme="majorHAnsi" w:hAnsiTheme="majorHAnsi" w:cs="Arial"/>
          <w:i/>
          <w:lang w:val="en-GB"/>
        </w:rPr>
        <w:t xml:space="preserve"> </w:t>
      </w:r>
      <w:proofErr w:type="spellStart"/>
      <w:r w:rsidRPr="007E1552">
        <w:rPr>
          <w:rFonts w:asciiTheme="majorHAnsi" w:hAnsiTheme="majorHAnsi" w:cs="Arial"/>
          <w:i/>
          <w:lang w:val="en-GB"/>
        </w:rPr>
        <w:t>sumer</w:t>
      </w:r>
      <w:proofErr w:type="spellEnd"/>
      <w:r w:rsidRPr="007E1552">
        <w:rPr>
          <w:rFonts w:asciiTheme="majorHAnsi" w:hAnsiTheme="majorHAnsi" w:cs="Arial"/>
          <w:i/>
          <w:lang w:val="en-GB"/>
        </w:rPr>
        <w:t xml:space="preserve">, diner </w:t>
      </w:r>
      <w:proofErr w:type="spellStart"/>
      <w:r w:rsidRPr="007E1552">
        <w:rPr>
          <w:rFonts w:asciiTheme="majorHAnsi" w:hAnsiTheme="majorHAnsi" w:cs="Arial"/>
          <w:i/>
          <w:lang w:val="en-GB"/>
        </w:rPr>
        <w:t>liehten</w:t>
      </w:r>
      <w:proofErr w:type="spellEnd"/>
      <w:r w:rsidRPr="007E1552">
        <w:rPr>
          <w:rFonts w:asciiTheme="majorHAnsi" w:hAnsiTheme="majorHAnsi" w:cs="Arial"/>
          <w:i/>
          <w:lang w:val="en-GB"/>
        </w:rPr>
        <w:t xml:space="preserve"> </w:t>
      </w:r>
      <w:proofErr w:type="spellStart"/>
      <w:r w:rsidRPr="007E1552">
        <w:rPr>
          <w:rFonts w:asciiTheme="majorHAnsi" w:hAnsiTheme="majorHAnsi" w:cs="Arial"/>
          <w:i/>
          <w:lang w:val="en-GB"/>
        </w:rPr>
        <w:t>tage</w:t>
      </w:r>
      <w:proofErr w:type="spellEnd"/>
      <w:r w:rsidRPr="007E1552">
        <w:rPr>
          <w:rFonts w:asciiTheme="majorHAnsi" w:hAnsiTheme="majorHAnsi" w:cs="Arial"/>
          <w:i/>
          <w:lang w:val="en-GB"/>
        </w:rPr>
        <w:t xml:space="preserve"> </w:t>
      </w:r>
      <w:proofErr w:type="spellStart"/>
      <w:r w:rsidRPr="007E1552">
        <w:rPr>
          <w:rFonts w:asciiTheme="majorHAnsi" w:hAnsiTheme="majorHAnsi" w:cs="Arial"/>
          <w:i/>
          <w:lang w:val="en-GB"/>
        </w:rPr>
        <w:t>lange</w:t>
      </w:r>
      <w:proofErr w:type="spellEnd"/>
      <w:r w:rsidRPr="007E1552">
        <w:rPr>
          <w:rFonts w:asciiTheme="majorHAnsi" w:hAnsiTheme="majorHAnsi" w:cs="Arial"/>
          <w:lang w:val="en-GB"/>
        </w:rPr>
        <w:t>)</w:t>
      </w:r>
    </w:p>
    <w:p w14:paraId="6F73C996" w14:textId="6F7220DA" w:rsidR="00CB0F32" w:rsidRPr="007E1552" w:rsidRDefault="00CB0F32" w:rsidP="00CB0F32">
      <w:pPr>
        <w:spacing w:line="480" w:lineRule="auto"/>
        <w:ind w:left="1440" w:hanging="720"/>
        <w:rPr>
          <w:rFonts w:asciiTheme="majorHAnsi" w:hAnsiTheme="majorHAnsi"/>
          <w:lang w:val="de-DE"/>
        </w:rPr>
      </w:pPr>
      <w:r w:rsidRPr="007E1552">
        <w:rPr>
          <w:rFonts w:asciiTheme="majorHAnsi" w:hAnsiTheme="majorHAnsi"/>
        </w:rPr>
        <w:t>R27</w:t>
      </w:r>
      <w:r w:rsidRPr="007E1552">
        <w:rPr>
          <w:rFonts w:asciiTheme="majorHAnsi" w:hAnsiTheme="majorHAnsi"/>
        </w:rPr>
        <w:tab/>
      </w:r>
      <w:r w:rsidRPr="007E1552">
        <w:rPr>
          <w:rFonts w:asciiTheme="majorHAnsi" w:hAnsiTheme="majorHAnsi" w:cs="Arial"/>
        </w:rPr>
        <w:t>Young people,</w:t>
      </w:r>
      <w:r>
        <w:rPr>
          <w:rFonts w:asciiTheme="majorHAnsi" w:hAnsiTheme="majorHAnsi" w:cs="Arial"/>
        </w:rPr>
        <w:t xml:space="preserve"> prepare your sleds for the ice</w:t>
      </w:r>
      <w:ins w:id="22" w:author="Kathryn Starkey" w:date="2016-03-15T14:42:00Z">
        <w:r w:rsidR="00E53EDF">
          <w:rPr>
            <w:rFonts w:asciiTheme="majorHAnsi" w:hAnsiTheme="majorHAnsi" w:cs="Arial"/>
          </w:rPr>
          <w:t>!</w:t>
        </w:r>
      </w:ins>
      <w:r w:rsidRPr="007E1552">
        <w:rPr>
          <w:rFonts w:asciiTheme="majorHAnsi" w:hAnsiTheme="majorHAnsi" w:cs="Arial"/>
        </w:rPr>
        <w:t xml:space="preserve"> </w:t>
      </w:r>
      <w:r w:rsidRPr="007E1552">
        <w:rPr>
          <w:rFonts w:asciiTheme="majorHAnsi" w:hAnsiTheme="majorHAnsi" w:cs="Arial"/>
          <w:lang w:val="de-DE"/>
        </w:rPr>
        <w:t>(</w:t>
      </w:r>
      <w:proofErr w:type="spellStart"/>
      <w:r w:rsidRPr="007E1552">
        <w:rPr>
          <w:rFonts w:asciiTheme="majorHAnsi" w:hAnsiTheme="majorHAnsi" w:cs="Arial"/>
          <w:i/>
          <w:lang w:val="de-DE"/>
        </w:rPr>
        <w:t>Chint</w:t>
      </w:r>
      <w:proofErr w:type="spellEnd"/>
      <w:r w:rsidRPr="007E1552">
        <w:rPr>
          <w:rFonts w:asciiTheme="majorHAnsi" w:hAnsiTheme="majorHAnsi" w:cs="Arial"/>
          <w:i/>
          <w:lang w:val="de-DE"/>
        </w:rPr>
        <w:t xml:space="preserve">, </w:t>
      </w:r>
      <w:proofErr w:type="spellStart"/>
      <w:r w:rsidRPr="007E1552">
        <w:rPr>
          <w:rFonts w:asciiTheme="majorHAnsi" w:hAnsiTheme="majorHAnsi" w:cs="Arial"/>
          <w:i/>
          <w:lang w:val="de-DE"/>
        </w:rPr>
        <w:t>bereittet</w:t>
      </w:r>
      <w:proofErr w:type="spellEnd"/>
      <w:r w:rsidRPr="007E1552">
        <w:rPr>
          <w:rFonts w:asciiTheme="majorHAnsi" w:hAnsiTheme="majorHAnsi" w:cs="Arial"/>
          <w:i/>
          <w:lang w:val="de-DE"/>
        </w:rPr>
        <w:t xml:space="preserve"> </w:t>
      </w:r>
      <w:proofErr w:type="spellStart"/>
      <w:r w:rsidRPr="007E1552">
        <w:rPr>
          <w:rFonts w:asciiTheme="majorHAnsi" w:hAnsiTheme="majorHAnsi" w:cs="Arial"/>
          <w:i/>
          <w:lang w:val="de-DE"/>
        </w:rPr>
        <w:t>iuch</w:t>
      </w:r>
      <w:proofErr w:type="spellEnd"/>
      <w:r w:rsidRPr="007E1552">
        <w:rPr>
          <w:rFonts w:asciiTheme="majorHAnsi" w:hAnsiTheme="majorHAnsi" w:cs="Arial"/>
          <w:i/>
          <w:lang w:val="de-DE"/>
        </w:rPr>
        <w:t xml:space="preserve"> der </w:t>
      </w:r>
      <w:proofErr w:type="spellStart"/>
      <w:r w:rsidRPr="007E1552">
        <w:rPr>
          <w:rFonts w:asciiTheme="majorHAnsi" w:hAnsiTheme="majorHAnsi" w:cs="Arial"/>
          <w:i/>
          <w:lang w:val="de-DE"/>
        </w:rPr>
        <w:t>sliten</w:t>
      </w:r>
      <w:proofErr w:type="spellEnd"/>
      <w:r w:rsidRPr="007E1552">
        <w:rPr>
          <w:rFonts w:asciiTheme="majorHAnsi" w:hAnsiTheme="majorHAnsi" w:cs="Arial"/>
          <w:i/>
          <w:lang w:val="de-DE"/>
        </w:rPr>
        <w:t xml:space="preserve"> </w:t>
      </w:r>
      <w:proofErr w:type="spellStart"/>
      <w:r w:rsidRPr="007E1552">
        <w:rPr>
          <w:rFonts w:asciiTheme="majorHAnsi" w:hAnsiTheme="majorHAnsi" w:cs="Arial"/>
          <w:i/>
          <w:lang w:val="de-DE"/>
        </w:rPr>
        <w:t>uf</w:t>
      </w:r>
      <w:proofErr w:type="spellEnd"/>
      <w:r w:rsidRPr="007E1552">
        <w:rPr>
          <w:rFonts w:asciiTheme="majorHAnsi" w:hAnsiTheme="majorHAnsi" w:cs="Arial"/>
          <w:i/>
          <w:lang w:val="de-DE"/>
        </w:rPr>
        <w:t xml:space="preserve"> </w:t>
      </w:r>
      <w:proofErr w:type="spellStart"/>
      <w:r w:rsidRPr="007E1552">
        <w:rPr>
          <w:rFonts w:asciiTheme="majorHAnsi" w:hAnsiTheme="majorHAnsi" w:cs="Arial"/>
          <w:i/>
          <w:lang w:val="de-DE"/>
        </w:rPr>
        <w:t>daz</w:t>
      </w:r>
      <w:proofErr w:type="spellEnd"/>
      <w:r w:rsidRPr="007E1552">
        <w:rPr>
          <w:rFonts w:asciiTheme="majorHAnsi" w:hAnsiTheme="majorHAnsi" w:cs="Arial"/>
          <w:i/>
          <w:lang w:val="de-DE"/>
        </w:rPr>
        <w:t xml:space="preserve"> </w:t>
      </w:r>
      <w:proofErr w:type="spellStart"/>
      <w:r w:rsidRPr="007E1552">
        <w:rPr>
          <w:rFonts w:asciiTheme="majorHAnsi" w:hAnsiTheme="majorHAnsi" w:cs="Arial"/>
          <w:i/>
          <w:lang w:val="de-DE"/>
        </w:rPr>
        <w:t>eis</w:t>
      </w:r>
      <w:proofErr w:type="spellEnd"/>
      <w:r w:rsidRPr="007E1552">
        <w:rPr>
          <w:rFonts w:asciiTheme="majorHAnsi" w:hAnsiTheme="majorHAnsi" w:cs="Arial"/>
          <w:lang w:val="de-DE"/>
        </w:rPr>
        <w:t>)</w:t>
      </w:r>
    </w:p>
    <w:p w14:paraId="48096F23" w14:textId="77777777" w:rsidR="00CB0F32" w:rsidRPr="007E1552" w:rsidRDefault="00CB0F32" w:rsidP="00CB0F32">
      <w:pPr>
        <w:spacing w:line="480" w:lineRule="auto"/>
        <w:ind w:left="1440" w:hanging="720"/>
        <w:rPr>
          <w:rFonts w:asciiTheme="majorHAnsi" w:hAnsiTheme="majorHAnsi"/>
        </w:rPr>
      </w:pPr>
      <w:r w:rsidRPr="007E1552">
        <w:rPr>
          <w:rFonts w:asciiTheme="majorHAnsi" w:hAnsiTheme="majorHAnsi"/>
        </w:rPr>
        <w:t>R29</w:t>
      </w:r>
      <w:r w:rsidRPr="007E1552">
        <w:rPr>
          <w:rFonts w:asciiTheme="majorHAnsi" w:hAnsiTheme="majorHAnsi"/>
        </w:rPr>
        <w:tab/>
      </w:r>
      <w:r w:rsidRPr="007E1552">
        <w:rPr>
          <w:rFonts w:asciiTheme="majorHAnsi" w:hAnsiTheme="majorHAnsi" w:cs="Arial"/>
        </w:rPr>
        <w:t>The little birds have silenced their song</w:t>
      </w:r>
      <w:r w:rsidRPr="007E1552">
        <w:rPr>
          <w:rFonts w:asciiTheme="majorHAnsi" w:hAnsiTheme="majorHAnsi" w:cs="Arial"/>
          <w:lang w:val="en-GB"/>
        </w:rPr>
        <w:t xml:space="preserve"> (</w:t>
      </w:r>
      <w:proofErr w:type="spellStart"/>
      <w:r w:rsidRPr="007E1552">
        <w:rPr>
          <w:rFonts w:asciiTheme="majorHAnsi" w:hAnsiTheme="majorHAnsi" w:cs="Arial"/>
          <w:i/>
          <w:lang w:val="en-GB"/>
        </w:rPr>
        <w:t>Sanges</w:t>
      </w:r>
      <w:proofErr w:type="spellEnd"/>
      <w:r w:rsidRPr="007E1552">
        <w:rPr>
          <w:rFonts w:asciiTheme="majorHAnsi" w:hAnsiTheme="majorHAnsi" w:cs="Arial"/>
          <w:i/>
          <w:lang w:val="en-GB"/>
        </w:rPr>
        <w:t xml:space="preserve"> </w:t>
      </w:r>
      <w:proofErr w:type="spellStart"/>
      <w:r w:rsidRPr="007E1552">
        <w:rPr>
          <w:rFonts w:asciiTheme="majorHAnsi" w:hAnsiTheme="majorHAnsi" w:cs="Arial"/>
          <w:i/>
          <w:lang w:val="en-GB"/>
        </w:rPr>
        <w:t>sint</w:t>
      </w:r>
      <w:proofErr w:type="spellEnd"/>
      <w:r w:rsidRPr="007E1552">
        <w:rPr>
          <w:rFonts w:asciiTheme="majorHAnsi" w:hAnsiTheme="majorHAnsi" w:cs="Arial"/>
          <w:i/>
          <w:lang w:val="en-GB"/>
        </w:rPr>
        <w:t xml:space="preserve"> </w:t>
      </w:r>
      <w:proofErr w:type="spellStart"/>
      <w:r w:rsidRPr="007E1552">
        <w:rPr>
          <w:rFonts w:asciiTheme="majorHAnsi" w:hAnsiTheme="majorHAnsi" w:cs="Arial"/>
          <w:i/>
          <w:lang w:val="en-GB"/>
        </w:rPr>
        <w:t>diu</w:t>
      </w:r>
      <w:proofErr w:type="spellEnd"/>
      <w:r w:rsidRPr="007E1552">
        <w:rPr>
          <w:rFonts w:asciiTheme="majorHAnsi" w:hAnsiTheme="majorHAnsi" w:cs="Arial"/>
          <w:i/>
          <w:lang w:val="en-GB"/>
        </w:rPr>
        <w:t xml:space="preserve"> </w:t>
      </w:r>
      <w:proofErr w:type="spellStart"/>
      <w:r w:rsidRPr="007E1552">
        <w:rPr>
          <w:rFonts w:asciiTheme="majorHAnsi" w:hAnsiTheme="majorHAnsi" w:cs="Arial"/>
          <w:i/>
          <w:lang w:val="en-GB"/>
        </w:rPr>
        <w:t>vogelein</w:t>
      </w:r>
      <w:proofErr w:type="spellEnd"/>
      <w:r w:rsidRPr="007E1552">
        <w:rPr>
          <w:rFonts w:asciiTheme="majorHAnsi" w:hAnsiTheme="majorHAnsi" w:cs="Arial"/>
          <w:i/>
          <w:lang w:val="en-GB"/>
        </w:rPr>
        <w:t xml:space="preserve"> </w:t>
      </w:r>
      <w:proofErr w:type="spellStart"/>
      <w:r w:rsidRPr="007E1552">
        <w:rPr>
          <w:rFonts w:asciiTheme="majorHAnsi" w:hAnsiTheme="majorHAnsi" w:cs="Arial"/>
          <w:i/>
          <w:lang w:val="en-GB"/>
        </w:rPr>
        <w:t>geswaiget</w:t>
      </w:r>
      <w:proofErr w:type="spellEnd"/>
      <w:r w:rsidRPr="007E1552">
        <w:rPr>
          <w:rFonts w:asciiTheme="majorHAnsi" w:hAnsiTheme="majorHAnsi" w:cs="Arial"/>
          <w:lang w:val="en-GB"/>
        </w:rPr>
        <w:t>)</w:t>
      </w:r>
    </w:p>
    <w:p w14:paraId="2CF95E11" w14:textId="77777777" w:rsidR="00CB0F32" w:rsidRPr="007E1552" w:rsidRDefault="00CB0F32" w:rsidP="00CB0F32">
      <w:pPr>
        <w:spacing w:line="480" w:lineRule="auto"/>
        <w:ind w:left="1440" w:hanging="720"/>
        <w:rPr>
          <w:rFonts w:asciiTheme="majorHAnsi" w:hAnsiTheme="majorHAnsi"/>
        </w:rPr>
      </w:pPr>
      <w:r w:rsidRPr="007E1552">
        <w:rPr>
          <w:rFonts w:asciiTheme="majorHAnsi" w:hAnsiTheme="majorHAnsi"/>
        </w:rPr>
        <w:t>R31</w:t>
      </w:r>
      <w:r w:rsidRPr="007E1552">
        <w:rPr>
          <w:rFonts w:asciiTheme="majorHAnsi" w:hAnsiTheme="majorHAnsi"/>
        </w:rPr>
        <w:tab/>
      </w:r>
      <w:r w:rsidRPr="007E1552">
        <w:rPr>
          <w:rFonts w:asciiTheme="majorHAnsi" w:hAnsiTheme="majorHAnsi" w:cs="Arial"/>
        </w:rPr>
        <w:t>How can I get over the flowers</w:t>
      </w:r>
      <w:r w:rsidRPr="007E1552">
        <w:rPr>
          <w:rFonts w:asciiTheme="majorHAnsi" w:hAnsiTheme="majorHAnsi" w:cs="Arial"/>
          <w:lang w:val="en-GB"/>
        </w:rPr>
        <w:t xml:space="preserve"> (</w:t>
      </w:r>
      <w:proofErr w:type="spellStart"/>
      <w:r w:rsidRPr="007E1552">
        <w:rPr>
          <w:rFonts w:asciiTheme="majorHAnsi" w:hAnsiTheme="majorHAnsi" w:cs="Arial"/>
          <w:i/>
          <w:lang w:val="en-GB"/>
        </w:rPr>
        <w:t>Wie</w:t>
      </w:r>
      <w:proofErr w:type="spellEnd"/>
      <w:r w:rsidRPr="007E1552">
        <w:rPr>
          <w:rFonts w:asciiTheme="majorHAnsi" w:hAnsiTheme="majorHAnsi" w:cs="Arial"/>
          <w:i/>
          <w:lang w:val="en-GB"/>
        </w:rPr>
        <w:t xml:space="preserve"> sol </w:t>
      </w:r>
      <w:proofErr w:type="spellStart"/>
      <w:r w:rsidRPr="007E1552">
        <w:rPr>
          <w:rFonts w:asciiTheme="majorHAnsi" w:hAnsiTheme="majorHAnsi" w:cs="Arial"/>
          <w:i/>
          <w:lang w:val="en-GB"/>
        </w:rPr>
        <w:t>ich</w:t>
      </w:r>
      <w:proofErr w:type="spellEnd"/>
      <w:r w:rsidRPr="007E1552">
        <w:rPr>
          <w:rFonts w:asciiTheme="majorHAnsi" w:hAnsiTheme="majorHAnsi" w:cs="Arial"/>
          <w:i/>
          <w:lang w:val="en-GB"/>
        </w:rPr>
        <w:t xml:space="preserve"> die </w:t>
      </w:r>
      <w:proofErr w:type="spellStart"/>
      <w:r w:rsidRPr="007E1552">
        <w:rPr>
          <w:rFonts w:asciiTheme="majorHAnsi" w:hAnsiTheme="majorHAnsi" w:cs="Arial"/>
          <w:i/>
          <w:lang w:val="en-GB"/>
        </w:rPr>
        <w:t>blůmen</w:t>
      </w:r>
      <w:proofErr w:type="spellEnd"/>
      <w:r w:rsidRPr="007E1552">
        <w:rPr>
          <w:rFonts w:asciiTheme="majorHAnsi" w:hAnsiTheme="majorHAnsi" w:cs="Arial"/>
          <w:i/>
          <w:lang w:val="en-GB"/>
        </w:rPr>
        <w:t xml:space="preserve"> </w:t>
      </w:r>
      <w:proofErr w:type="spellStart"/>
      <w:r w:rsidRPr="007E1552">
        <w:rPr>
          <w:rFonts w:asciiTheme="majorHAnsi" w:hAnsiTheme="majorHAnsi" w:cs="Arial"/>
          <w:i/>
          <w:lang w:val="en-GB"/>
        </w:rPr>
        <w:t>uberwinden</w:t>
      </w:r>
      <w:proofErr w:type="spellEnd"/>
      <w:proofErr w:type="gramStart"/>
      <w:r w:rsidRPr="007E1552">
        <w:rPr>
          <w:rFonts w:asciiTheme="majorHAnsi" w:hAnsiTheme="majorHAnsi" w:cs="Arial"/>
          <w:lang w:val="en-GB"/>
        </w:rPr>
        <w:t>)</w:t>
      </w:r>
      <w:proofErr w:type="gramEnd"/>
    </w:p>
    <w:p w14:paraId="759A8F89" w14:textId="40D88C27" w:rsidR="00CB0F32" w:rsidRPr="007E1552" w:rsidRDefault="00CB0F32" w:rsidP="00CB0F32">
      <w:pPr>
        <w:spacing w:line="480" w:lineRule="auto"/>
        <w:ind w:left="1440" w:hanging="720"/>
        <w:rPr>
          <w:rFonts w:asciiTheme="majorHAnsi" w:hAnsiTheme="majorHAnsi"/>
          <w:lang w:val="de-DE"/>
        </w:rPr>
      </w:pPr>
      <w:r w:rsidRPr="007E1552">
        <w:rPr>
          <w:rFonts w:asciiTheme="majorHAnsi" w:hAnsiTheme="majorHAnsi"/>
        </w:rPr>
        <w:t>R33</w:t>
      </w:r>
      <w:r w:rsidRPr="007E1552">
        <w:rPr>
          <w:rFonts w:asciiTheme="majorHAnsi" w:hAnsiTheme="majorHAnsi"/>
        </w:rPr>
        <w:tab/>
      </w:r>
      <w:r>
        <w:rPr>
          <w:rFonts w:asciiTheme="majorHAnsi" w:hAnsiTheme="majorHAnsi" w:cs="Arial"/>
        </w:rPr>
        <w:t>“</w:t>
      </w:r>
      <w:r w:rsidRPr="007E1552">
        <w:rPr>
          <w:rFonts w:asciiTheme="majorHAnsi" w:hAnsiTheme="majorHAnsi" w:cs="Arial"/>
        </w:rPr>
        <w:t>Sing, gold</w:t>
      </w:r>
      <w:r>
        <w:rPr>
          <w:rFonts w:asciiTheme="majorHAnsi" w:hAnsiTheme="majorHAnsi" w:cs="Arial"/>
        </w:rPr>
        <w:t>en chicken, I’ll give you wheat</w:t>
      </w:r>
      <w:ins w:id="23" w:author="Kathryn Starkey" w:date="2016-03-15T14:45:00Z">
        <w:r w:rsidR="00E53EDF">
          <w:rPr>
            <w:rFonts w:asciiTheme="majorHAnsi" w:hAnsiTheme="majorHAnsi" w:cs="Arial"/>
          </w:rPr>
          <w:t>!</w:t>
        </w:r>
      </w:ins>
      <w:r>
        <w:rPr>
          <w:rFonts w:asciiTheme="majorHAnsi" w:hAnsiTheme="majorHAnsi" w:cs="Arial"/>
        </w:rPr>
        <w:t>”</w:t>
      </w:r>
      <w:r w:rsidRPr="007E1552">
        <w:rPr>
          <w:rFonts w:asciiTheme="majorHAnsi" w:hAnsiTheme="majorHAnsi"/>
        </w:rPr>
        <w:t xml:space="preserve"> </w:t>
      </w:r>
      <w:r w:rsidRPr="007E1552">
        <w:rPr>
          <w:rFonts w:asciiTheme="majorHAnsi" w:hAnsiTheme="majorHAnsi"/>
          <w:lang w:val="de-DE"/>
        </w:rPr>
        <w:t>(</w:t>
      </w:r>
      <w:r>
        <w:rPr>
          <w:rFonts w:asciiTheme="majorHAnsi" w:hAnsiTheme="majorHAnsi"/>
          <w:i/>
          <w:lang w:val="de-DE"/>
        </w:rPr>
        <w:t>“</w:t>
      </w:r>
      <w:r w:rsidRPr="007E1552">
        <w:rPr>
          <w:rFonts w:asciiTheme="majorHAnsi" w:hAnsiTheme="majorHAnsi" w:cs="Arial"/>
          <w:i/>
          <w:lang w:val="de-DE"/>
        </w:rPr>
        <w:t xml:space="preserve">Singe, ein </w:t>
      </w:r>
      <w:proofErr w:type="spellStart"/>
      <w:r w:rsidRPr="007E1552">
        <w:rPr>
          <w:rFonts w:asciiTheme="majorHAnsi" w:hAnsiTheme="majorHAnsi" w:cs="Arial"/>
          <w:i/>
          <w:lang w:val="de-DE"/>
        </w:rPr>
        <w:t>guldin</w:t>
      </w:r>
      <w:proofErr w:type="spellEnd"/>
      <w:r w:rsidRPr="007E1552">
        <w:rPr>
          <w:rFonts w:asciiTheme="majorHAnsi" w:hAnsiTheme="majorHAnsi" w:cs="Arial"/>
          <w:i/>
          <w:lang w:val="de-DE"/>
        </w:rPr>
        <w:t xml:space="preserve"> </w:t>
      </w:r>
      <w:proofErr w:type="spellStart"/>
      <w:r w:rsidRPr="007E1552">
        <w:rPr>
          <w:rFonts w:asciiTheme="majorHAnsi" w:hAnsiTheme="majorHAnsi" w:cs="Arial"/>
          <w:i/>
          <w:lang w:val="de-DE"/>
        </w:rPr>
        <w:t>hun</w:t>
      </w:r>
      <w:proofErr w:type="spellEnd"/>
      <w:r w:rsidRPr="007E1552">
        <w:rPr>
          <w:rFonts w:asciiTheme="majorHAnsi" w:hAnsiTheme="majorHAnsi" w:cs="Arial"/>
          <w:i/>
          <w:lang w:val="de-DE"/>
        </w:rPr>
        <w:t xml:space="preserve">, ich </w:t>
      </w:r>
      <w:proofErr w:type="spellStart"/>
      <w:r w:rsidRPr="007E1552">
        <w:rPr>
          <w:rFonts w:asciiTheme="majorHAnsi" w:hAnsiTheme="majorHAnsi" w:cs="Arial"/>
          <w:i/>
          <w:lang w:val="de-DE"/>
        </w:rPr>
        <w:t>gibe</w:t>
      </w:r>
      <w:proofErr w:type="spellEnd"/>
      <w:r w:rsidRPr="007E1552">
        <w:rPr>
          <w:rFonts w:asciiTheme="majorHAnsi" w:hAnsiTheme="majorHAnsi" w:cs="Arial"/>
          <w:i/>
          <w:lang w:val="de-DE"/>
        </w:rPr>
        <w:t xml:space="preserve"> dir </w:t>
      </w:r>
      <w:proofErr w:type="spellStart"/>
      <w:r w:rsidRPr="007E1552">
        <w:rPr>
          <w:rFonts w:asciiTheme="majorHAnsi" w:hAnsiTheme="majorHAnsi" w:cs="Arial"/>
          <w:i/>
          <w:lang w:val="de-DE"/>
        </w:rPr>
        <w:t>waicze</w:t>
      </w:r>
      <w:proofErr w:type="spellEnd"/>
      <w:r>
        <w:rPr>
          <w:rFonts w:asciiTheme="majorHAnsi" w:hAnsiTheme="majorHAnsi" w:cs="Arial"/>
          <w:i/>
          <w:lang w:val="de-DE"/>
        </w:rPr>
        <w:t>”</w:t>
      </w:r>
      <w:r w:rsidRPr="007E1552">
        <w:rPr>
          <w:rFonts w:asciiTheme="majorHAnsi" w:hAnsiTheme="majorHAnsi" w:cs="Arial"/>
          <w:lang w:val="de-DE"/>
        </w:rPr>
        <w:t>)</w:t>
      </w:r>
    </w:p>
    <w:p w14:paraId="4581610C" w14:textId="77777777" w:rsidR="00CB0F32" w:rsidRPr="007E1552" w:rsidRDefault="00CB0F32" w:rsidP="00CB0F32">
      <w:pPr>
        <w:spacing w:line="480" w:lineRule="auto"/>
        <w:ind w:left="1440" w:hanging="720"/>
        <w:rPr>
          <w:rFonts w:asciiTheme="majorHAnsi" w:hAnsiTheme="majorHAnsi"/>
        </w:rPr>
      </w:pPr>
      <w:r w:rsidRPr="007E1552">
        <w:rPr>
          <w:rFonts w:asciiTheme="majorHAnsi" w:hAnsiTheme="majorHAnsi"/>
        </w:rPr>
        <w:t>R40</w:t>
      </w:r>
      <w:r w:rsidRPr="007E1552">
        <w:rPr>
          <w:rFonts w:asciiTheme="majorHAnsi" w:hAnsiTheme="majorHAnsi"/>
        </w:rPr>
        <w:tab/>
      </w:r>
      <w:r w:rsidRPr="007E1552">
        <w:rPr>
          <w:rFonts w:asciiTheme="majorHAnsi" w:hAnsiTheme="majorHAnsi" w:cs="Arial"/>
        </w:rPr>
        <w:t>No one is able to resolve the hostility at this time of year (</w:t>
      </w:r>
      <w:r w:rsidRPr="007E1552">
        <w:rPr>
          <w:rFonts w:asciiTheme="majorHAnsi" w:hAnsiTheme="majorHAnsi" w:cs="Arial"/>
          <w:i/>
          <w:lang w:val="en-GB"/>
        </w:rPr>
        <w:t xml:space="preserve">Des </w:t>
      </w:r>
      <w:proofErr w:type="spellStart"/>
      <w:r w:rsidRPr="007E1552">
        <w:rPr>
          <w:rFonts w:asciiTheme="majorHAnsi" w:hAnsiTheme="majorHAnsi" w:cs="Arial"/>
          <w:i/>
          <w:lang w:val="en-GB"/>
        </w:rPr>
        <w:t>sumers</w:t>
      </w:r>
      <w:proofErr w:type="spellEnd"/>
      <w:r w:rsidRPr="007E1552">
        <w:rPr>
          <w:rFonts w:asciiTheme="majorHAnsi" w:hAnsiTheme="majorHAnsi" w:cs="Arial"/>
          <w:i/>
          <w:lang w:val="en-GB"/>
        </w:rPr>
        <w:t xml:space="preserve"> und des winders </w:t>
      </w:r>
      <w:proofErr w:type="spellStart"/>
      <w:r w:rsidRPr="007E1552">
        <w:rPr>
          <w:rFonts w:asciiTheme="majorHAnsi" w:hAnsiTheme="majorHAnsi" w:cs="Arial"/>
          <w:i/>
          <w:lang w:val="en-GB"/>
        </w:rPr>
        <w:t>beider</w:t>
      </w:r>
      <w:proofErr w:type="spellEnd"/>
      <w:r w:rsidRPr="007E1552">
        <w:rPr>
          <w:rFonts w:asciiTheme="majorHAnsi" w:hAnsiTheme="majorHAnsi" w:cs="Arial"/>
          <w:i/>
          <w:lang w:val="en-GB"/>
        </w:rPr>
        <w:t xml:space="preserve"> </w:t>
      </w:r>
      <w:proofErr w:type="spellStart"/>
      <w:r w:rsidRPr="007E1552">
        <w:rPr>
          <w:rFonts w:asciiTheme="majorHAnsi" w:hAnsiTheme="majorHAnsi" w:cs="Arial"/>
          <w:i/>
          <w:lang w:val="en-GB"/>
        </w:rPr>
        <w:t>vintschaft</w:t>
      </w:r>
      <w:proofErr w:type="spellEnd"/>
      <w:r w:rsidRPr="007E1552">
        <w:rPr>
          <w:rFonts w:asciiTheme="majorHAnsi" w:hAnsiTheme="majorHAnsi" w:cs="Arial"/>
          <w:lang w:val="en-GB"/>
        </w:rPr>
        <w:t>)</w:t>
      </w:r>
    </w:p>
    <w:p w14:paraId="0F74E0F4" w14:textId="77777777" w:rsidR="00CB0F32" w:rsidRPr="007E1552" w:rsidRDefault="00CB0F32" w:rsidP="00CB0F32">
      <w:pPr>
        <w:spacing w:line="480" w:lineRule="auto"/>
        <w:ind w:left="1440" w:hanging="720"/>
        <w:rPr>
          <w:rFonts w:asciiTheme="majorHAnsi" w:hAnsiTheme="majorHAnsi"/>
        </w:rPr>
      </w:pPr>
      <w:r w:rsidRPr="007E1552">
        <w:rPr>
          <w:rFonts w:asciiTheme="majorHAnsi" w:hAnsiTheme="majorHAnsi"/>
        </w:rPr>
        <w:t>R43</w:t>
      </w:r>
      <w:r w:rsidRPr="007E1552">
        <w:rPr>
          <w:rFonts w:asciiTheme="majorHAnsi" w:hAnsiTheme="majorHAnsi"/>
        </w:rPr>
        <w:tab/>
      </w:r>
      <w:r w:rsidRPr="007E1552">
        <w:rPr>
          <w:rFonts w:asciiTheme="majorHAnsi" w:hAnsiTheme="majorHAnsi" w:cs="Arial"/>
        </w:rPr>
        <w:t>Now the song of the little birds</w:t>
      </w:r>
      <w:r w:rsidRPr="007E1552">
        <w:rPr>
          <w:rFonts w:asciiTheme="majorHAnsi" w:hAnsiTheme="majorHAnsi" w:cs="Arial"/>
          <w:lang w:val="en-GB"/>
        </w:rPr>
        <w:t xml:space="preserve"> (</w:t>
      </w:r>
      <w:r w:rsidRPr="007E1552">
        <w:rPr>
          <w:rFonts w:asciiTheme="majorHAnsi" w:hAnsiTheme="majorHAnsi" w:cs="Arial"/>
          <w:i/>
          <w:lang w:val="en-GB"/>
        </w:rPr>
        <w:t xml:space="preserve">Nu </w:t>
      </w:r>
      <w:proofErr w:type="spellStart"/>
      <w:r w:rsidRPr="007E1552">
        <w:rPr>
          <w:rFonts w:asciiTheme="majorHAnsi" w:hAnsiTheme="majorHAnsi" w:cs="Arial"/>
          <w:i/>
          <w:lang w:val="en-GB"/>
        </w:rPr>
        <w:t>ist</w:t>
      </w:r>
      <w:proofErr w:type="spellEnd"/>
      <w:r w:rsidRPr="007E1552">
        <w:rPr>
          <w:rFonts w:asciiTheme="majorHAnsi" w:hAnsiTheme="majorHAnsi" w:cs="Arial"/>
          <w:i/>
          <w:lang w:val="en-GB"/>
        </w:rPr>
        <w:t xml:space="preserve"> der </w:t>
      </w:r>
      <w:proofErr w:type="spellStart"/>
      <w:r w:rsidRPr="007E1552">
        <w:rPr>
          <w:rFonts w:asciiTheme="majorHAnsi" w:hAnsiTheme="majorHAnsi" w:cs="Arial"/>
          <w:i/>
          <w:lang w:val="en-GB"/>
        </w:rPr>
        <w:t>cleinen</w:t>
      </w:r>
      <w:proofErr w:type="spellEnd"/>
      <w:r w:rsidRPr="007E1552">
        <w:rPr>
          <w:rFonts w:asciiTheme="majorHAnsi" w:hAnsiTheme="majorHAnsi" w:cs="Arial"/>
          <w:i/>
          <w:lang w:val="en-GB"/>
        </w:rPr>
        <w:t xml:space="preserve"> </w:t>
      </w:r>
      <w:proofErr w:type="spellStart"/>
      <w:r w:rsidRPr="007E1552">
        <w:rPr>
          <w:rFonts w:asciiTheme="majorHAnsi" w:hAnsiTheme="majorHAnsi" w:cs="Arial"/>
          <w:i/>
          <w:lang w:val="en-GB"/>
        </w:rPr>
        <w:t>voglin</w:t>
      </w:r>
      <w:proofErr w:type="spellEnd"/>
      <w:r w:rsidRPr="007E1552">
        <w:rPr>
          <w:rFonts w:asciiTheme="majorHAnsi" w:hAnsiTheme="majorHAnsi" w:cs="Arial"/>
          <w:i/>
          <w:lang w:val="en-GB"/>
        </w:rPr>
        <w:t xml:space="preserve"> </w:t>
      </w:r>
      <w:proofErr w:type="spellStart"/>
      <w:r w:rsidRPr="007E1552">
        <w:rPr>
          <w:rFonts w:asciiTheme="majorHAnsi" w:hAnsiTheme="majorHAnsi" w:cs="Arial"/>
          <w:i/>
          <w:lang w:val="en-GB"/>
        </w:rPr>
        <w:t>singen</w:t>
      </w:r>
      <w:proofErr w:type="spellEnd"/>
      <w:r w:rsidRPr="007E1552">
        <w:rPr>
          <w:rFonts w:asciiTheme="majorHAnsi" w:hAnsiTheme="majorHAnsi" w:cs="Arial"/>
          <w:lang w:val="en-GB"/>
        </w:rPr>
        <w:t>)</w:t>
      </w:r>
    </w:p>
    <w:p w14:paraId="11E6B115" w14:textId="77777777" w:rsidR="00CB0F32" w:rsidRPr="007E1552" w:rsidRDefault="00CB0F32" w:rsidP="00CB0F32">
      <w:pPr>
        <w:spacing w:line="480" w:lineRule="auto"/>
        <w:ind w:left="1440" w:hanging="720"/>
        <w:rPr>
          <w:rFonts w:asciiTheme="majorHAnsi" w:hAnsiTheme="majorHAnsi"/>
        </w:rPr>
      </w:pPr>
      <w:r w:rsidRPr="007E1552">
        <w:rPr>
          <w:rFonts w:asciiTheme="majorHAnsi" w:hAnsiTheme="majorHAnsi"/>
        </w:rPr>
        <w:t>R45</w:t>
      </w:r>
      <w:r w:rsidRPr="007E1552">
        <w:rPr>
          <w:rFonts w:asciiTheme="majorHAnsi" w:hAnsiTheme="majorHAnsi"/>
        </w:rPr>
        <w:tab/>
      </w:r>
      <w:r w:rsidRPr="007E1552">
        <w:rPr>
          <w:rFonts w:asciiTheme="majorHAnsi" w:hAnsiTheme="majorHAnsi" w:cs="Arial"/>
        </w:rPr>
        <w:t>It is winter, you can see it in</w:t>
      </w:r>
      <w:r w:rsidRPr="007E1552">
        <w:rPr>
          <w:rFonts w:asciiTheme="majorHAnsi" w:hAnsiTheme="majorHAnsi" w:cs="Arial"/>
          <w:lang w:val="en-GB"/>
        </w:rPr>
        <w:t xml:space="preserve"> (</w:t>
      </w:r>
      <w:proofErr w:type="spellStart"/>
      <w:r w:rsidRPr="007E1552">
        <w:rPr>
          <w:rFonts w:asciiTheme="majorHAnsi" w:hAnsiTheme="majorHAnsi" w:cs="Arial"/>
          <w:i/>
          <w:lang w:val="en-GB"/>
        </w:rPr>
        <w:t>Ez</w:t>
      </w:r>
      <w:proofErr w:type="spellEnd"/>
      <w:r w:rsidRPr="007E1552">
        <w:rPr>
          <w:rFonts w:asciiTheme="majorHAnsi" w:hAnsiTheme="majorHAnsi" w:cs="Arial"/>
          <w:i/>
          <w:lang w:val="en-GB"/>
        </w:rPr>
        <w:t xml:space="preserve"> </w:t>
      </w:r>
      <w:proofErr w:type="spellStart"/>
      <w:r w:rsidRPr="007E1552">
        <w:rPr>
          <w:rFonts w:asciiTheme="majorHAnsi" w:hAnsiTheme="majorHAnsi" w:cs="Arial"/>
          <w:i/>
          <w:lang w:val="en-GB"/>
        </w:rPr>
        <w:t>ist</w:t>
      </w:r>
      <w:proofErr w:type="spellEnd"/>
      <w:r w:rsidRPr="007E1552">
        <w:rPr>
          <w:rFonts w:asciiTheme="majorHAnsi" w:hAnsiTheme="majorHAnsi" w:cs="Arial"/>
          <w:i/>
          <w:lang w:val="en-GB"/>
        </w:rPr>
        <w:t xml:space="preserve"> </w:t>
      </w:r>
      <w:proofErr w:type="spellStart"/>
      <w:r w:rsidRPr="007E1552">
        <w:rPr>
          <w:rFonts w:asciiTheme="majorHAnsi" w:hAnsiTheme="majorHAnsi" w:cs="Arial"/>
          <w:i/>
          <w:lang w:val="en-GB"/>
        </w:rPr>
        <w:t>ein</w:t>
      </w:r>
      <w:proofErr w:type="spellEnd"/>
      <w:r w:rsidRPr="007E1552">
        <w:rPr>
          <w:rFonts w:asciiTheme="majorHAnsi" w:hAnsiTheme="majorHAnsi" w:cs="Arial"/>
          <w:i/>
          <w:lang w:val="en-GB"/>
        </w:rPr>
        <w:t xml:space="preserve"> winder, </w:t>
      </w:r>
      <w:proofErr w:type="spellStart"/>
      <w:r w:rsidRPr="007E1552">
        <w:rPr>
          <w:rFonts w:asciiTheme="majorHAnsi" w:hAnsiTheme="majorHAnsi" w:cs="Arial"/>
          <w:i/>
          <w:lang w:val="en-GB"/>
        </w:rPr>
        <w:t>nemt</w:t>
      </w:r>
      <w:proofErr w:type="spellEnd"/>
      <w:r w:rsidRPr="007E1552">
        <w:rPr>
          <w:rFonts w:asciiTheme="majorHAnsi" w:hAnsiTheme="majorHAnsi" w:cs="Arial"/>
          <w:i/>
          <w:lang w:val="en-GB"/>
        </w:rPr>
        <w:t xml:space="preserve"> des war</w:t>
      </w:r>
      <w:r w:rsidRPr="007E1552">
        <w:rPr>
          <w:rFonts w:asciiTheme="majorHAnsi" w:hAnsiTheme="majorHAnsi" w:cs="Arial"/>
          <w:lang w:val="en-GB"/>
        </w:rPr>
        <w:t>)</w:t>
      </w:r>
    </w:p>
    <w:p w14:paraId="5A242E32" w14:textId="77777777" w:rsidR="00CB0F32" w:rsidRPr="007E1552" w:rsidRDefault="00CB0F32" w:rsidP="00CB0F32">
      <w:pPr>
        <w:spacing w:line="480" w:lineRule="auto"/>
        <w:ind w:left="1440" w:hanging="720"/>
        <w:rPr>
          <w:rFonts w:asciiTheme="majorHAnsi" w:hAnsiTheme="majorHAnsi"/>
        </w:rPr>
      </w:pPr>
      <w:r w:rsidRPr="007E1552">
        <w:rPr>
          <w:rFonts w:asciiTheme="majorHAnsi" w:hAnsiTheme="majorHAnsi"/>
        </w:rPr>
        <w:t>R46</w:t>
      </w:r>
      <w:r w:rsidRPr="007E1552">
        <w:rPr>
          <w:rFonts w:asciiTheme="majorHAnsi" w:hAnsiTheme="majorHAnsi"/>
        </w:rPr>
        <w:tab/>
      </w:r>
      <w:r w:rsidRPr="007E1552">
        <w:rPr>
          <w:rFonts w:asciiTheme="majorHAnsi" w:hAnsiTheme="majorHAnsi" w:cs="Arial"/>
        </w:rPr>
        <w:t>Alas</w:t>
      </w:r>
      <w:ins w:id="24" w:author="Kathryn Starkey" w:date="2016-02-26T19:58:00Z">
        <w:r w:rsidR="004A1E56">
          <w:rPr>
            <w:rFonts w:asciiTheme="majorHAnsi" w:hAnsiTheme="majorHAnsi" w:cs="Arial"/>
          </w:rPr>
          <w:t>,</w:t>
        </w:r>
      </w:ins>
      <w:r w:rsidRPr="007E1552">
        <w:rPr>
          <w:rFonts w:asciiTheme="majorHAnsi" w:hAnsiTheme="majorHAnsi" w:cs="Arial"/>
        </w:rPr>
        <w:t xml:space="preserve"> winter, what dark days (</w:t>
      </w:r>
      <w:r w:rsidRPr="007E1552">
        <w:rPr>
          <w:rFonts w:asciiTheme="majorHAnsi" w:hAnsiTheme="majorHAnsi" w:cs="Arial"/>
          <w:i/>
        </w:rPr>
        <w:t xml:space="preserve">Owe winder, </w:t>
      </w:r>
      <w:proofErr w:type="spellStart"/>
      <w:r w:rsidRPr="007E1552">
        <w:rPr>
          <w:rFonts w:asciiTheme="majorHAnsi" w:hAnsiTheme="majorHAnsi" w:cs="Arial"/>
          <w:i/>
        </w:rPr>
        <w:t>waz</w:t>
      </w:r>
      <w:proofErr w:type="spellEnd"/>
      <w:r w:rsidRPr="007E1552">
        <w:rPr>
          <w:rFonts w:asciiTheme="majorHAnsi" w:hAnsiTheme="majorHAnsi" w:cs="Arial"/>
          <w:i/>
        </w:rPr>
        <w:t xml:space="preserve"> du </w:t>
      </w:r>
      <w:proofErr w:type="spellStart"/>
      <w:r w:rsidRPr="007E1552">
        <w:rPr>
          <w:rFonts w:asciiTheme="majorHAnsi" w:hAnsiTheme="majorHAnsi" w:cs="Arial"/>
          <w:i/>
        </w:rPr>
        <w:t>bringest</w:t>
      </w:r>
      <w:proofErr w:type="spellEnd"/>
      <w:r w:rsidRPr="007E1552">
        <w:rPr>
          <w:rFonts w:asciiTheme="majorHAnsi" w:hAnsiTheme="majorHAnsi" w:cs="Arial"/>
        </w:rPr>
        <w:t>)</w:t>
      </w:r>
    </w:p>
    <w:p w14:paraId="390D1D84" w14:textId="77777777" w:rsidR="00CB0F32" w:rsidRPr="007E1552" w:rsidRDefault="00CB0F32" w:rsidP="00CB0F32">
      <w:pPr>
        <w:spacing w:line="480" w:lineRule="auto"/>
        <w:ind w:left="1440" w:hanging="720"/>
        <w:rPr>
          <w:rFonts w:asciiTheme="majorHAnsi" w:hAnsiTheme="majorHAnsi"/>
        </w:rPr>
      </w:pPr>
      <w:r w:rsidRPr="007E1552">
        <w:rPr>
          <w:rFonts w:asciiTheme="majorHAnsi" w:hAnsiTheme="majorHAnsi"/>
        </w:rPr>
        <w:t>R51</w:t>
      </w:r>
      <w:r w:rsidRPr="007E1552">
        <w:rPr>
          <w:rFonts w:asciiTheme="majorHAnsi" w:hAnsiTheme="majorHAnsi"/>
        </w:rPr>
        <w:tab/>
      </w:r>
      <w:r>
        <w:rPr>
          <w:rFonts w:asciiTheme="majorHAnsi" w:hAnsiTheme="majorHAnsi" w:cs="Arial"/>
        </w:rPr>
        <w:t>“</w:t>
      </w:r>
      <w:r w:rsidRPr="007E1552">
        <w:rPr>
          <w:rFonts w:asciiTheme="majorHAnsi" w:hAnsiTheme="majorHAnsi" w:cs="Arial"/>
        </w:rPr>
        <w:t>Now the frosty winter is finally over</w:t>
      </w:r>
      <w:r>
        <w:rPr>
          <w:rFonts w:asciiTheme="majorHAnsi" w:hAnsiTheme="majorHAnsi"/>
        </w:rPr>
        <w:t>”</w:t>
      </w:r>
      <w:r w:rsidRPr="007E1552">
        <w:rPr>
          <w:rFonts w:asciiTheme="majorHAnsi" w:hAnsiTheme="majorHAnsi"/>
        </w:rPr>
        <w:t xml:space="preserve"> (</w:t>
      </w:r>
      <w:r>
        <w:rPr>
          <w:rFonts w:asciiTheme="majorHAnsi" w:hAnsiTheme="majorHAnsi"/>
          <w:i/>
        </w:rPr>
        <w:t>“</w:t>
      </w:r>
      <w:r w:rsidRPr="007E1552">
        <w:rPr>
          <w:rFonts w:asciiTheme="majorHAnsi" w:hAnsiTheme="majorHAnsi" w:cs="Arial"/>
          <w:i/>
        </w:rPr>
        <w:t xml:space="preserve">Nu </w:t>
      </w:r>
      <w:proofErr w:type="spellStart"/>
      <w:r w:rsidRPr="007E1552">
        <w:rPr>
          <w:rFonts w:asciiTheme="majorHAnsi" w:hAnsiTheme="majorHAnsi" w:cs="Arial"/>
          <w:i/>
        </w:rPr>
        <w:t>ist</w:t>
      </w:r>
      <w:proofErr w:type="spellEnd"/>
      <w:r w:rsidRPr="007E1552">
        <w:rPr>
          <w:rFonts w:asciiTheme="majorHAnsi" w:hAnsiTheme="majorHAnsi" w:cs="Arial"/>
          <w:i/>
        </w:rPr>
        <w:t xml:space="preserve"> der </w:t>
      </w:r>
      <w:proofErr w:type="spellStart"/>
      <w:r w:rsidRPr="007E1552">
        <w:rPr>
          <w:rFonts w:asciiTheme="majorHAnsi" w:hAnsiTheme="majorHAnsi" w:cs="Arial"/>
          <w:i/>
        </w:rPr>
        <w:t>chule</w:t>
      </w:r>
      <w:proofErr w:type="spellEnd"/>
      <w:r w:rsidRPr="007E1552">
        <w:rPr>
          <w:rFonts w:asciiTheme="majorHAnsi" w:hAnsiTheme="majorHAnsi" w:cs="Arial"/>
          <w:i/>
        </w:rPr>
        <w:t xml:space="preserve"> winder gar </w:t>
      </w:r>
      <w:proofErr w:type="spellStart"/>
      <w:r w:rsidRPr="007E1552">
        <w:rPr>
          <w:rFonts w:asciiTheme="majorHAnsi" w:hAnsiTheme="majorHAnsi" w:cs="Arial"/>
          <w:i/>
        </w:rPr>
        <w:t>zergangen</w:t>
      </w:r>
      <w:proofErr w:type="spellEnd"/>
      <w:r>
        <w:rPr>
          <w:rFonts w:asciiTheme="majorHAnsi" w:hAnsiTheme="majorHAnsi" w:cs="Arial"/>
          <w:i/>
        </w:rPr>
        <w:t>”</w:t>
      </w:r>
      <w:r w:rsidRPr="007E1552">
        <w:rPr>
          <w:rFonts w:asciiTheme="majorHAnsi" w:hAnsiTheme="majorHAnsi" w:cs="Arial"/>
        </w:rPr>
        <w:t>)</w:t>
      </w:r>
    </w:p>
    <w:p w14:paraId="47321344" w14:textId="3B64F711" w:rsidR="00CB0F32" w:rsidRPr="007E1552" w:rsidRDefault="00CB0F32" w:rsidP="00CB0F32">
      <w:pPr>
        <w:spacing w:line="480" w:lineRule="auto"/>
        <w:ind w:left="1440" w:hanging="720"/>
        <w:rPr>
          <w:rFonts w:asciiTheme="majorHAnsi" w:hAnsiTheme="majorHAnsi"/>
        </w:rPr>
      </w:pPr>
      <w:r w:rsidRPr="007E1552">
        <w:rPr>
          <w:rFonts w:asciiTheme="majorHAnsi" w:hAnsiTheme="majorHAnsi"/>
        </w:rPr>
        <w:t>R52</w:t>
      </w:r>
      <w:r w:rsidRPr="007E1552">
        <w:rPr>
          <w:rFonts w:asciiTheme="majorHAnsi" w:hAnsiTheme="majorHAnsi"/>
        </w:rPr>
        <w:tab/>
      </w:r>
      <w:ins w:id="25" w:author="Kathryn Starkey" w:date="2016-03-15T14:50:00Z">
        <w:r w:rsidR="00E53EDF" w:rsidRPr="009513FA">
          <w:rPr>
            <w:rFonts w:ascii="Cambria" w:hAnsi="Cambria" w:cs="Arial"/>
          </w:rPr>
          <w:t xml:space="preserve">The linden trees </w:t>
        </w:r>
        <w:r w:rsidR="00E53EDF">
          <w:rPr>
            <w:rFonts w:ascii="Cambria" w:hAnsi="Cambria" w:cs="Arial"/>
          </w:rPr>
          <w:t>strive</w:t>
        </w:r>
        <w:r w:rsidR="00E53EDF" w:rsidRPr="009513FA">
          <w:rPr>
            <w:rFonts w:ascii="Cambria" w:hAnsi="Cambria" w:cs="Arial"/>
          </w:rPr>
          <w:t xml:space="preserve"> to </w:t>
        </w:r>
        <w:r w:rsidR="00E53EDF">
          <w:rPr>
            <w:rFonts w:ascii="Cambria" w:hAnsi="Cambria" w:cs="Arial"/>
          </w:rPr>
          <w:t>adorn their crowns with new foliage</w:t>
        </w:r>
      </w:ins>
      <w:del w:id="26" w:author="Kathryn Starkey" w:date="2016-03-15T14:50:00Z">
        <w:r w:rsidRPr="007E1552" w:rsidDel="00E53EDF">
          <w:rPr>
            <w:rFonts w:asciiTheme="majorHAnsi" w:hAnsiTheme="majorHAnsi" w:cs="Arial"/>
          </w:rPr>
          <w:delText>The linden trees want to enrich their crowns with new foliage</w:delText>
        </w:r>
      </w:del>
      <w:r w:rsidRPr="007E1552">
        <w:rPr>
          <w:rFonts w:asciiTheme="majorHAnsi" w:hAnsiTheme="majorHAnsi" w:cs="Arial"/>
          <w:lang w:val="en-GB"/>
        </w:rPr>
        <w:t xml:space="preserve"> (</w:t>
      </w:r>
      <w:r w:rsidRPr="007E1552">
        <w:rPr>
          <w:rFonts w:asciiTheme="majorHAnsi" w:hAnsiTheme="majorHAnsi" w:cs="Arial"/>
          <w:i/>
          <w:lang w:val="en-GB"/>
        </w:rPr>
        <w:t xml:space="preserve">Der linden </w:t>
      </w:r>
      <w:proofErr w:type="spellStart"/>
      <w:r w:rsidRPr="007E1552">
        <w:rPr>
          <w:rFonts w:asciiTheme="majorHAnsi" w:hAnsiTheme="majorHAnsi" w:cs="Arial"/>
          <w:i/>
          <w:lang w:val="en-GB"/>
        </w:rPr>
        <w:t>wellent</w:t>
      </w:r>
      <w:proofErr w:type="spellEnd"/>
      <w:r w:rsidRPr="007E1552">
        <w:rPr>
          <w:rFonts w:asciiTheme="majorHAnsi" w:hAnsiTheme="majorHAnsi" w:cs="Arial"/>
          <w:i/>
          <w:lang w:val="en-GB"/>
        </w:rPr>
        <w:t xml:space="preserve"> </w:t>
      </w:r>
      <w:proofErr w:type="spellStart"/>
      <w:r w:rsidRPr="007E1552">
        <w:rPr>
          <w:rFonts w:asciiTheme="majorHAnsi" w:hAnsiTheme="majorHAnsi" w:cs="Arial"/>
          <w:i/>
          <w:lang w:val="en-GB"/>
        </w:rPr>
        <w:t>ir</w:t>
      </w:r>
      <w:proofErr w:type="spellEnd"/>
      <w:r w:rsidRPr="007E1552">
        <w:rPr>
          <w:rFonts w:asciiTheme="majorHAnsi" w:hAnsiTheme="majorHAnsi" w:cs="Arial"/>
          <w:i/>
          <w:lang w:val="en-GB"/>
        </w:rPr>
        <w:t xml:space="preserve"> </w:t>
      </w:r>
      <w:proofErr w:type="spellStart"/>
      <w:r w:rsidRPr="007E1552">
        <w:rPr>
          <w:rFonts w:asciiTheme="majorHAnsi" w:hAnsiTheme="majorHAnsi" w:cs="Arial"/>
          <w:i/>
          <w:lang w:val="en-GB"/>
        </w:rPr>
        <w:t>tolden</w:t>
      </w:r>
      <w:proofErr w:type="spellEnd"/>
      <w:r w:rsidRPr="007E1552">
        <w:rPr>
          <w:rFonts w:asciiTheme="majorHAnsi" w:hAnsiTheme="majorHAnsi" w:cs="Arial"/>
          <w:i/>
          <w:lang w:val="en-GB"/>
        </w:rPr>
        <w:t xml:space="preserve"> von </w:t>
      </w:r>
      <w:proofErr w:type="spellStart"/>
      <w:r w:rsidRPr="007E1552">
        <w:rPr>
          <w:rFonts w:asciiTheme="majorHAnsi" w:hAnsiTheme="majorHAnsi" w:cs="Arial"/>
          <w:i/>
          <w:lang w:val="en-GB"/>
        </w:rPr>
        <w:t>niwem</w:t>
      </w:r>
      <w:proofErr w:type="spellEnd"/>
      <w:r w:rsidRPr="007E1552">
        <w:rPr>
          <w:rFonts w:asciiTheme="majorHAnsi" w:hAnsiTheme="majorHAnsi" w:cs="Arial"/>
          <w:i/>
          <w:lang w:val="en-GB"/>
        </w:rPr>
        <w:t xml:space="preserve"> </w:t>
      </w:r>
      <w:proofErr w:type="spellStart"/>
      <w:r w:rsidRPr="007E1552">
        <w:rPr>
          <w:rFonts w:asciiTheme="majorHAnsi" w:hAnsiTheme="majorHAnsi" w:cs="Arial"/>
          <w:i/>
          <w:lang w:val="en-GB"/>
        </w:rPr>
        <w:t>loube</w:t>
      </w:r>
      <w:proofErr w:type="spellEnd"/>
      <w:r w:rsidRPr="007E1552">
        <w:rPr>
          <w:rFonts w:asciiTheme="majorHAnsi" w:hAnsiTheme="majorHAnsi" w:cs="Arial"/>
          <w:i/>
          <w:lang w:val="en-GB"/>
        </w:rPr>
        <w:t xml:space="preserve"> </w:t>
      </w:r>
      <w:proofErr w:type="spellStart"/>
      <w:r w:rsidRPr="007E1552">
        <w:rPr>
          <w:rFonts w:asciiTheme="majorHAnsi" w:hAnsiTheme="majorHAnsi" w:cs="Arial"/>
          <w:i/>
          <w:lang w:val="en-GB"/>
        </w:rPr>
        <w:t>reichen</w:t>
      </w:r>
      <w:proofErr w:type="spellEnd"/>
      <w:r w:rsidRPr="007E1552">
        <w:rPr>
          <w:rFonts w:asciiTheme="majorHAnsi" w:hAnsiTheme="majorHAnsi" w:cs="Arial"/>
          <w:lang w:val="en-GB"/>
        </w:rPr>
        <w:t>)</w:t>
      </w:r>
    </w:p>
    <w:p w14:paraId="6719E806" w14:textId="77777777" w:rsidR="00CB0F32" w:rsidRPr="007E1552" w:rsidRDefault="00CB0F32" w:rsidP="00CB0F32">
      <w:pPr>
        <w:spacing w:line="480" w:lineRule="auto"/>
        <w:ind w:left="1440" w:hanging="720"/>
        <w:rPr>
          <w:rFonts w:asciiTheme="majorHAnsi" w:hAnsiTheme="majorHAnsi"/>
        </w:rPr>
      </w:pPr>
      <w:r w:rsidRPr="007E1552">
        <w:rPr>
          <w:rFonts w:asciiTheme="majorHAnsi" w:hAnsiTheme="majorHAnsi"/>
        </w:rPr>
        <w:t>R53</w:t>
      </w:r>
      <w:r w:rsidRPr="007E1552">
        <w:rPr>
          <w:rFonts w:asciiTheme="majorHAnsi" w:hAnsiTheme="majorHAnsi"/>
        </w:rPr>
        <w:tab/>
      </w:r>
      <w:r>
        <w:rPr>
          <w:rFonts w:asciiTheme="majorHAnsi" w:hAnsiTheme="majorHAnsi" w:cs="Arial"/>
        </w:rPr>
        <w:t>“</w:t>
      </w:r>
      <w:r w:rsidRPr="007E1552">
        <w:rPr>
          <w:rFonts w:asciiTheme="majorHAnsi" w:hAnsiTheme="majorHAnsi" w:cs="Arial"/>
        </w:rPr>
        <w:t>Listen, how the birds all sing</w:t>
      </w:r>
      <w:r>
        <w:rPr>
          <w:rFonts w:asciiTheme="majorHAnsi" w:hAnsiTheme="majorHAnsi"/>
        </w:rPr>
        <w:t>”</w:t>
      </w:r>
      <w:r w:rsidRPr="007E1552">
        <w:rPr>
          <w:rFonts w:asciiTheme="majorHAnsi" w:hAnsiTheme="majorHAnsi"/>
        </w:rPr>
        <w:t xml:space="preserve"> (</w:t>
      </w:r>
      <w:r>
        <w:rPr>
          <w:rFonts w:asciiTheme="majorHAnsi" w:hAnsiTheme="majorHAnsi"/>
          <w:i/>
        </w:rPr>
        <w:t>“</w:t>
      </w:r>
      <w:proofErr w:type="spellStart"/>
      <w:r w:rsidRPr="007E1552">
        <w:rPr>
          <w:rFonts w:asciiTheme="majorHAnsi" w:hAnsiTheme="majorHAnsi" w:cs="Arial"/>
          <w:i/>
          <w:lang w:val="en-GB"/>
        </w:rPr>
        <w:t>Losa</w:t>
      </w:r>
      <w:proofErr w:type="spellEnd"/>
      <w:r w:rsidRPr="007E1552">
        <w:rPr>
          <w:rFonts w:asciiTheme="majorHAnsi" w:hAnsiTheme="majorHAnsi" w:cs="Arial"/>
          <w:i/>
          <w:lang w:val="en-GB"/>
        </w:rPr>
        <w:t xml:space="preserve">, </w:t>
      </w:r>
      <w:proofErr w:type="spellStart"/>
      <w:r w:rsidRPr="007E1552">
        <w:rPr>
          <w:rFonts w:asciiTheme="majorHAnsi" w:hAnsiTheme="majorHAnsi" w:cs="Arial"/>
          <w:i/>
          <w:lang w:val="en-GB"/>
        </w:rPr>
        <w:t>wie</w:t>
      </w:r>
      <w:proofErr w:type="spellEnd"/>
      <w:r w:rsidRPr="007E1552">
        <w:rPr>
          <w:rFonts w:asciiTheme="majorHAnsi" w:hAnsiTheme="majorHAnsi" w:cs="Arial"/>
          <w:i/>
          <w:lang w:val="en-GB"/>
        </w:rPr>
        <w:t xml:space="preserve"> di </w:t>
      </w:r>
      <w:proofErr w:type="spellStart"/>
      <w:r w:rsidRPr="007E1552">
        <w:rPr>
          <w:rFonts w:asciiTheme="majorHAnsi" w:hAnsiTheme="majorHAnsi" w:cs="Arial"/>
          <w:i/>
          <w:lang w:val="en-GB"/>
        </w:rPr>
        <w:t>vogel</w:t>
      </w:r>
      <w:proofErr w:type="spellEnd"/>
      <w:r w:rsidRPr="007E1552">
        <w:rPr>
          <w:rFonts w:asciiTheme="majorHAnsi" w:hAnsiTheme="majorHAnsi" w:cs="Arial"/>
          <w:i/>
          <w:lang w:val="en-GB"/>
        </w:rPr>
        <w:t xml:space="preserve"> </w:t>
      </w:r>
      <w:proofErr w:type="spellStart"/>
      <w:r w:rsidRPr="007E1552">
        <w:rPr>
          <w:rFonts w:asciiTheme="majorHAnsi" w:hAnsiTheme="majorHAnsi" w:cs="Arial"/>
          <w:i/>
          <w:lang w:val="en-GB"/>
        </w:rPr>
        <w:t>alle</w:t>
      </w:r>
      <w:proofErr w:type="spellEnd"/>
      <w:r w:rsidRPr="007E1552">
        <w:rPr>
          <w:rFonts w:asciiTheme="majorHAnsi" w:hAnsiTheme="majorHAnsi" w:cs="Arial"/>
          <w:i/>
          <w:lang w:val="en-GB"/>
        </w:rPr>
        <w:t xml:space="preserve"> </w:t>
      </w:r>
      <w:proofErr w:type="spellStart"/>
      <w:r w:rsidRPr="007E1552">
        <w:rPr>
          <w:rFonts w:asciiTheme="majorHAnsi" w:hAnsiTheme="majorHAnsi" w:cs="Arial"/>
          <w:i/>
          <w:lang w:val="en-GB"/>
        </w:rPr>
        <w:t>donent</w:t>
      </w:r>
      <w:proofErr w:type="spellEnd"/>
      <w:r>
        <w:rPr>
          <w:rFonts w:asciiTheme="majorHAnsi" w:hAnsiTheme="majorHAnsi" w:cs="Arial"/>
          <w:i/>
        </w:rPr>
        <w:t>”</w:t>
      </w:r>
      <w:r w:rsidRPr="007E1552">
        <w:rPr>
          <w:rFonts w:asciiTheme="majorHAnsi" w:hAnsiTheme="majorHAnsi" w:cs="Arial"/>
        </w:rPr>
        <w:t>)</w:t>
      </w:r>
    </w:p>
    <w:p w14:paraId="67E72397" w14:textId="77777777" w:rsidR="00CB0F32" w:rsidRPr="007E1552" w:rsidRDefault="00CB0F32" w:rsidP="00CB0F32">
      <w:pPr>
        <w:spacing w:line="480" w:lineRule="auto"/>
        <w:ind w:left="1440" w:hanging="720"/>
        <w:rPr>
          <w:rFonts w:asciiTheme="majorHAnsi" w:hAnsiTheme="majorHAnsi"/>
        </w:rPr>
      </w:pPr>
      <w:r w:rsidRPr="007E1552">
        <w:rPr>
          <w:rFonts w:asciiTheme="majorHAnsi" w:hAnsiTheme="majorHAnsi"/>
        </w:rPr>
        <w:t>R55</w:t>
      </w:r>
      <w:r w:rsidRPr="007E1552">
        <w:rPr>
          <w:rFonts w:asciiTheme="majorHAnsi" w:hAnsiTheme="majorHAnsi"/>
        </w:rPr>
        <w:tab/>
      </w:r>
      <w:r w:rsidRPr="007E1552">
        <w:rPr>
          <w:rFonts w:asciiTheme="majorHAnsi" w:hAnsiTheme="majorHAnsi" w:cs="Arial"/>
        </w:rPr>
        <w:t>For the sake of the country</w:t>
      </w:r>
      <w:r>
        <w:rPr>
          <w:rFonts w:asciiTheme="majorHAnsi" w:hAnsiTheme="majorHAnsi" w:cs="Arial"/>
        </w:rPr>
        <w:t>’</w:t>
      </w:r>
      <w:r w:rsidRPr="007E1552">
        <w:rPr>
          <w:rFonts w:asciiTheme="majorHAnsi" w:hAnsiTheme="majorHAnsi" w:cs="Arial"/>
        </w:rPr>
        <w:t>s honor</w:t>
      </w:r>
      <w:r w:rsidRPr="007E1552">
        <w:rPr>
          <w:rFonts w:asciiTheme="majorHAnsi" w:hAnsiTheme="majorHAnsi" w:cs="Arial"/>
          <w:lang w:val="en-GB"/>
        </w:rPr>
        <w:t xml:space="preserve"> (</w:t>
      </w:r>
      <w:proofErr w:type="spellStart"/>
      <w:r w:rsidRPr="007E1552">
        <w:rPr>
          <w:rFonts w:asciiTheme="majorHAnsi" w:hAnsiTheme="majorHAnsi" w:cs="Arial"/>
          <w:i/>
          <w:lang w:val="en-GB"/>
        </w:rPr>
        <w:t>Durch</w:t>
      </w:r>
      <w:proofErr w:type="spellEnd"/>
      <w:r w:rsidRPr="007E1552">
        <w:rPr>
          <w:rFonts w:asciiTheme="majorHAnsi" w:hAnsiTheme="majorHAnsi" w:cs="Arial"/>
          <w:i/>
          <w:lang w:val="en-GB"/>
        </w:rPr>
        <w:t xml:space="preserve"> des </w:t>
      </w:r>
      <w:proofErr w:type="spellStart"/>
      <w:r w:rsidRPr="007E1552">
        <w:rPr>
          <w:rFonts w:asciiTheme="majorHAnsi" w:hAnsiTheme="majorHAnsi" w:cs="Arial"/>
          <w:i/>
          <w:lang w:val="en-GB"/>
        </w:rPr>
        <w:t>landes</w:t>
      </w:r>
      <w:proofErr w:type="spellEnd"/>
      <w:r w:rsidRPr="007E1552">
        <w:rPr>
          <w:rFonts w:asciiTheme="majorHAnsi" w:hAnsiTheme="majorHAnsi" w:cs="Arial"/>
          <w:i/>
          <w:lang w:val="en-GB"/>
        </w:rPr>
        <w:t xml:space="preserve"> ere</w:t>
      </w:r>
      <w:r w:rsidRPr="007E1552">
        <w:rPr>
          <w:rFonts w:asciiTheme="majorHAnsi" w:hAnsiTheme="majorHAnsi" w:cs="Arial"/>
          <w:lang w:val="en-GB"/>
        </w:rPr>
        <w:t>)</w:t>
      </w:r>
    </w:p>
    <w:p w14:paraId="294D49E6" w14:textId="77777777" w:rsidR="00CB0F32" w:rsidRPr="007E1552" w:rsidRDefault="00CB0F32" w:rsidP="00CB0F32">
      <w:pPr>
        <w:spacing w:line="480" w:lineRule="auto"/>
        <w:ind w:left="1440" w:hanging="720"/>
        <w:rPr>
          <w:rFonts w:asciiTheme="majorHAnsi" w:hAnsiTheme="majorHAnsi"/>
        </w:rPr>
      </w:pPr>
      <w:r w:rsidRPr="007E1552">
        <w:rPr>
          <w:rFonts w:asciiTheme="majorHAnsi" w:hAnsiTheme="majorHAnsi"/>
        </w:rPr>
        <w:t>R56</w:t>
      </w:r>
      <w:r w:rsidRPr="007E1552">
        <w:rPr>
          <w:rFonts w:asciiTheme="majorHAnsi" w:hAnsiTheme="majorHAnsi"/>
        </w:rPr>
        <w:tab/>
      </w:r>
      <w:r>
        <w:rPr>
          <w:rFonts w:asciiTheme="majorHAnsi" w:hAnsiTheme="majorHAnsi" w:cs="Arial"/>
          <w:lang w:val="en-GB"/>
        </w:rPr>
        <w:t>“</w:t>
      </w:r>
      <w:r w:rsidRPr="007E1552">
        <w:rPr>
          <w:rFonts w:asciiTheme="majorHAnsi" w:hAnsiTheme="majorHAnsi" w:cs="Arial"/>
          <w:lang w:val="en-GB"/>
        </w:rPr>
        <w:t>Summer is coming</w:t>
      </w:r>
      <w:r>
        <w:rPr>
          <w:rFonts w:asciiTheme="majorHAnsi" w:hAnsiTheme="majorHAnsi" w:cs="Arial"/>
          <w:lang w:val="en-GB"/>
        </w:rPr>
        <w:t>”</w:t>
      </w:r>
      <w:r w:rsidRPr="007E1552">
        <w:rPr>
          <w:rFonts w:asciiTheme="majorHAnsi" w:hAnsiTheme="majorHAnsi" w:cs="Arial"/>
        </w:rPr>
        <w:t xml:space="preserve"> (</w:t>
      </w:r>
      <w:r>
        <w:rPr>
          <w:rFonts w:asciiTheme="majorHAnsi" w:hAnsiTheme="majorHAnsi" w:cs="Arial"/>
          <w:i/>
        </w:rPr>
        <w:t>“</w:t>
      </w:r>
      <w:proofErr w:type="spellStart"/>
      <w:r w:rsidRPr="007E1552">
        <w:rPr>
          <w:rFonts w:asciiTheme="majorHAnsi" w:hAnsiTheme="majorHAnsi" w:cs="Arial"/>
          <w:i/>
        </w:rPr>
        <w:t>Uns</w:t>
      </w:r>
      <w:proofErr w:type="spellEnd"/>
      <w:r w:rsidRPr="007E1552">
        <w:rPr>
          <w:rFonts w:asciiTheme="majorHAnsi" w:hAnsiTheme="majorHAnsi" w:cs="Arial"/>
          <w:i/>
        </w:rPr>
        <w:t xml:space="preserve"> </w:t>
      </w:r>
      <w:proofErr w:type="spellStart"/>
      <w:r w:rsidRPr="007E1552">
        <w:rPr>
          <w:rFonts w:asciiTheme="majorHAnsi" w:hAnsiTheme="majorHAnsi" w:cs="Arial"/>
          <w:i/>
        </w:rPr>
        <w:t>wil</w:t>
      </w:r>
      <w:proofErr w:type="spellEnd"/>
      <w:r w:rsidRPr="007E1552">
        <w:rPr>
          <w:rFonts w:asciiTheme="majorHAnsi" w:hAnsiTheme="majorHAnsi" w:cs="Arial"/>
          <w:i/>
        </w:rPr>
        <w:t xml:space="preserve"> </w:t>
      </w:r>
      <w:proofErr w:type="spellStart"/>
      <w:r w:rsidRPr="007E1552">
        <w:rPr>
          <w:rFonts w:asciiTheme="majorHAnsi" w:hAnsiTheme="majorHAnsi" w:cs="Arial"/>
          <w:i/>
        </w:rPr>
        <w:t>ein</w:t>
      </w:r>
      <w:proofErr w:type="spellEnd"/>
      <w:r w:rsidRPr="007E1552">
        <w:rPr>
          <w:rFonts w:asciiTheme="majorHAnsi" w:hAnsiTheme="majorHAnsi" w:cs="Arial"/>
          <w:i/>
        </w:rPr>
        <w:t xml:space="preserve"> </w:t>
      </w:r>
      <w:proofErr w:type="spellStart"/>
      <w:r w:rsidRPr="007E1552">
        <w:rPr>
          <w:rFonts w:asciiTheme="majorHAnsi" w:hAnsiTheme="majorHAnsi" w:cs="Arial"/>
          <w:i/>
        </w:rPr>
        <w:t>sumer</w:t>
      </w:r>
      <w:proofErr w:type="spellEnd"/>
      <w:r w:rsidRPr="007E1552">
        <w:rPr>
          <w:rFonts w:asciiTheme="majorHAnsi" w:hAnsiTheme="majorHAnsi" w:cs="Arial"/>
          <w:i/>
        </w:rPr>
        <w:t xml:space="preserve"> </w:t>
      </w:r>
      <w:proofErr w:type="spellStart"/>
      <w:r w:rsidRPr="007E1552">
        <w:rPr>
          <w:rFonts w:asciiTheme="majorHAnsi" w:hAnsiTheme="majorHAnsi" w:cs="Arial"/>
          <w:i/>
        </w:rPr>
        <w:t>chomen</w:t>
      </w:r>
      <w:proofErr w:type="spellEnd"/>
      <w:r>
        <w:rPr>
          <w:rFonts w:asciiTheme="majorHAnsi" w:hAnsiTheme="majorHAnsi" w:cs="Arial"/>
          <w:i/>
        </w:rPr>
        <w:t>”</w:t>
      </w:r>
      <w:r w:rsidRPr="007E1552">
        <w:rPr>
          <w:rFonts w:asciiTheme="majorHAnsi" w:hAnsiTheme="majorHAnsi" w:cs="Arial"/>
        </w:rPr>
        <w:t>)</w:t>
      </w:r>
    </w:p>
    <w:p w14:paraId="1518C191" w14:textId="77777777" w:rsidR="00CB0F32" w:rsidRPr="007E1552" w:rsidRDefault="00CB0F32" w:rsidP="00CB0F32">
      <w:pPr>
        <w:spacing w:line="480" w:lineRule="auto"/>
        <w:ind w:left="1440" w:hanging="720"/>
        <w:rPr>
          <w:rFonts w:asciiTheme="majorHAnsi" w:hAnsiTheme="majorHAnsi"/>
        </w:rPr>
      </w:pPr>
      <w:r w:rsidRPr="007E1552">
        <w:rPr>
          <w:rFonts w:asciiTheme="majorHAnsi" w:hAnsiTheme="majorHAnsi"/>
        </w:rPr>
        <w:t>R58</w:t>
      </w:r>
      <w:r w:rsidRPr="007E1552">
        <w:rPr>
          <w:rFonts w:asciiTheme="majorHAnsi" w:hAnsiTheme="majorHAnsi"/>
        </w:rPr>
        <w:tab/>
      </w:r>
      <w:r w:rsidRPr="007E1552">
        <w:rPr>
          <w:rFonts w:asciiTheme="majorHAnsi" w:hAnsiTheme="majorHAnsi" w:cs="Arial"/>
        </w:rPr>
        <w:t>Joy and happiness are appearing everywhere (</w:t>
      </w:r>
      <w:proofErr w:type="spellStart"/>
      <w:r w:rsidRPr="007E1552">
        <w:rPr>
          <w:rFonts w:asciiTheme="majorHAnsi" w:hAnsiTheme="majorHAnsi" w:cs="Arial"/>
          <w:i/>
        </w:rPr>
        <w:t>Vreud</w:t>
      </w:r>
      <w:proofErr w:type="spellEnd"/>
      <w:r w:rsidRPr="007E1552">
        <w:rPr>
          <w:rFonts w:asciiTheme="majorHAnsi" w:hAnsiTheme="majorHAnsi" w:cs="Arial"/>
          <w:i/>
        </w:rPr>
        <w:t xml:space="preserve"> </w:t>
      </w:r>
      <w:proofErr w:type="spellStart"/>
      <w:r w:rsidRPr="007E1552">
        <w:rPr>
          <w:rFonts w:asciiTheme="majorHAnsi" w:hAnsiTheme="majorHAnsi" w:cs="Arial"/>
          <w:i/>
        </w:rPr>
        <w:t>unde</w:t>
      </w:r>
      <w:proofErr w:type="spellEnd"/>
      <w:r w:rsidRPr="007E1552">
        <w:rPr>
          <w:rFonts w:asciiTheme="majorHAnsi" w:hAnsiTheme="majorHAnsi" w:cs="Arial"/>
          <w:i/>
        </w:rPr>
        <w:t xml:space="preserve"> </w:t>
      </w:r>
      <w:proofErr w:type="spellStart"/>
      <w:r w:rsidRPr="007E1552">
        <w:rPr>
          <w:rFonts w:asciiTheme="majorHAnsi" w:hAnsiTheme="majorHAnsi" w:cs="Arial"/>
          <w:i/>
        </w:rPr>
        <w:t>wunne</w:t>
      </w:r>
      <w:proofErr w:type="spellEnd"/>
      <w:r w:rsidRPr="007E1552">
        <w:rPr>
          <w:rFonts w:asciiTheme="majorHAnsi" w:hAnsiTheme="majorHAnsi" w:cs="Arial"/>
          <w:i/>
        </w:rPr>
        <w:t xml:space="preserve"> </w:t>
      </w:r>
      <w:proofErr w:type="spellStart"/>
      <w:r w:rsidRPr="007E1552">
        <w:rPr>
          <w:rFonts w:asciiTheme="majorHAnsi" w:hAnsiTheme="majorHAnsi" w:cs="Arial"/>
          <w:i/>
        </w:rPr>
        <w:t>hebt</w:t>
      </w:r>
      <w:proofErr w:type="spellEnd"/>
      <w:r w:rsidRPr="007E1552">
        <w:rPr>
          <w:rFonts w:asciiTheme="majorHAnsi" w:hAnsiTheme="majorHAnsi" w:cs="Arial"/>
          <w:i/>
        </w:rPr>
        <w:t xml:space="preserve"> </w:t>
      </w:r>
      <w:proofErr w:type="spellStart"/>
      <w:r w:rsidRPr="007E1552">
        <w:rPr>
          <w:rFonts w:asciiTheme="majorHAnsi" w:hAnsiTheme="majorHAnsi" w:cs="Arial"/>
          <w:i/>
        </w:rPr>
        <w:t>sich</w:t>
      </w:r>
      <w:proofErr w:type="spellEnd"/>
      <w:r w:rsidRPr="007E1552">
        <w:rPr>
          <w:rFonts w:asciiTheme="majorHAnsi" w:hAnsiTheme="majorHAnsi" w:cs="Arial"/>
          <w:i/>
        </w:rPr>
        <w:t xml:space="preserve"> </w:t>
      </w:r>
      <w:proofErr w:type="spellStart"/>
      <w:r w:rsidRPr="007E1552">
        <w:rPr>
          <w:rFonts w:asciiTheme="majorHAnsi" w:hAnsiTheme="majorHAnsi" w:cs="Arial"/>
          <w:i/>
        </w:rPr>
        <w:t>weiten</w:t>
      </w:r>
      <w:proofErr w:type="spellEnd"/>
      <w:r w:rsidRPr="007E1552">
        <w:rPr>
          <w:rFonts w:asciiTheme="majorHAnsi" w:hAnsiTheme="majorHAnsi" w:cs="Arial"/>
        </w:rPr>
        <w:t>)</w:t>
      </w:r>
    </w:p>
    <w:p w14:paraId="71C69650" w14:textId="77777777" w:rsidR="00CB0F32" w:rsidRPr="007E1552" w:rsidRDefault="00CB0F32" w:rsidP="00CB0F32">
      <w:pPr>
        <w:spacing w:line="480" w:lineRule="auto"/>
        <w:rPr>
          <w:rFonts w:asciiTheme="majorHAnsi" w:hAnsiTheme="majorHAnsi"/>
        </w:rPr>
      </w:pPr>
      <w:r w:rsidRPr="007E1552">
        <w:rPr>
          <w:rFonts w:asciiTheme="majorHAnsi" w:hAnsiTheme="majorHAnsi"/>
        </w:rPr>
        <w:lastRenderedPageBreak/>
        <w:t>Appendix: Concordance</w:t>
      </w:r>
    </w:p>
    <w:p w14:paraId="6A817591" w14:textId="77777777" w:rsidR="00CB0F32" w:rsidRPr="007E1552" w:rsidRDefault="00CB0F32" w:rsidP="00CB0F32">
      <w:pPr>
        <w:spacing w:line="480" w:lineRule="auto"/>
        <w:rPr>
          <w:rFonts w:asciiTheme="majorHAnsi" w:hAnsiTheme="majorHAnsi"/>
        </w:rPr>
      </w:pPr>
      <w:r w:rsidRPr="007E1552">
        <w:rPr>
          <w:rFonts w:asciiTheme="majorHAnsi" w:hAnsiTheme="majorHAnsi"/>
        </w:rPr>
        <w:t>Abbreviations</w:t>
      </w:r>
    </w:p>
    <w:p w14:paraId="03883B48" w14:textId="77777777" w:rsidR="00CB0F32" w:rsidRPr="007E1552" w:rsidRDefault="00CB0F32" w:rsidP="00CB0F32">
      <w:pPr>
        <w:spacing w:line="480" w:lineRule="auto"/>
        <w:rPr>
          <w:rFonts w:asciiTheme="majorHAnsi" w:hAnsiTheme="majorHAnsi"/>
        </w:rPr>
      </w:pPr>
      <w:r w:rsidRPr="007E1552">
        <w:rPr>
          <w:rFonts w:asciiTheme="majorHAnsi" w:hAnsiTheme="majorHAnsi"/>
        </w:rPr>
        <w:t>Selected Bibliography</w:t>
      </w:r>
    </w:p>
    <w:p w14:paraId="1C56F972" w14:textId="77777777" w:rsidR="00CB0F32" w:rsidRPr="007E1552" w:rsidRDefault="00CB0F32" w:rsidP="00CB0F32">
      <w:pPr>
        <w:spacing w:line="480" w:lineRule="auto"/>
        <w:rPr>
          <w:rFonts w:asciiTheme="majorHAnsi" w:hAnsiTheme="majorHAnsi"/>
        </w:rPr>
      </w:pPr>
    </w:p>
    <w:p w14:paraId="4FAC5E68" w14:textId="77777777" w:rsidR="00CB0F32" w:rsidRPr="007E1552" w:rsidRDefault="00CB0F32" w:rsidP="00CB0F32">
      <w:pPr>
        <w:spacing w:line="480" w:lineRule="auto"/>
        <w:jc w:val="center"/>
        <w:rPr>
          <w:rFonts w:asciiTheme="majorHAnsi" w:hAnsiTheme="majorHAnsi"/>
          <w:lang w:val="de-DE"/>
        </w:rPr>
      </w:pPr>
      <w:r w:rsidRPr="007E1552">
        <w:rPr>
          <w:rFonts w:asciiTheme="majorHAnsi" w:hAnsiTheme="majorHAnsi"/>
          <w:lang w:val="de-DE"/>
        </w:rPr>
        <w:t xml:space="preserve"> </w:t>
      </w:r>
    </w:p>
    <w:p w14:paraId="22AEAD60" w14:textId="77777777" w:rsidR="00CB0F32" w:rsidRPr="007E1552" w:rsidRDefault="00CB0F32" w:rsidP="00CB0F32">
      <w:pPr>
        <w:spacing w:line="480" w:lineRule="auto"/>
        <w:jc w:val="center"/>
        <w:rPr>
          <w:rFonts w:asciiTheme="majorHAnsi" w:hAnsiTheme="majorHAnsi"/>
          <w:lang w:val="de-DE"/>
        </w:rPr>
      </w:pPr>
    </w:p>
    <w:p w14:paraId="223DFD70" w14:textId="77777777" w:rsidR="00901902" w:rsidRDefault="00901902"/>
    <w:sectPr w:rsidR="00901902" w:rsidSect="00E53EDF">
      <w:footerReference w:type="even" r:id="rId7"/>
      <w:footerReference w:type="default" r:id="rId8"/>
      <w:pgSz w:w="12240" w:h="15840"/>
      <w:pgMar w:top="1440" w:right="1800" w:bottom="1440" w:left="1800" w:header="720" w:footer="720" w:gutter="0"/>
      <w:pgNumType w:fmt="lowerRoman"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BDC5BC" w14:textId="77777777" w:rsidR="00E53EDF" w:rsidRDefault="00E53EDF">
      <w:r>
        <w:separator/>
      </w:r>
    </w:p>
  </w:endnote>
  <w:endnote w:type="continuationSeparator" w:id="0">
    <w:p w14:paraId="7C649354" w14:textId="77777777" w:rsidR="00E53EDF" w:rsidRDefault="00E53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S ??">
    <w:altName w:val="Arial Unicode MS"/>
    <w:panose1 w:val="00000000000000000000"/>
    <w:charset w:val="80"/>
    <w:family w:val="auto"/>
    <w:notTrueType/>
    <w:pitch w:val="variable"/>
    <w:sig w:usb0="00000000"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41CD12" w14:textId="77777777" w:rsidR="00E53EDF" w:rsidRDefault="00E53EDF" w:rsidP="00E53E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6521C6" w14:textId="77777777" w:rsidR="00E53EDF" w:rsidRDefault="00E53EDF" w:rsidP="00E53ED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C27AC" w14:textId="77777777" w:rsidR="00E53EDF" w:rsidRDefault="00E53EDF" w:rsidP="00E53E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7A6A">
      <w:rPr>
        <w:rStyle w:val="PageNumber"/>
        <w:noProof/>
      </w:rPr>
      <w:t>vii</w:t>
    </w:r>
    <w:r>
      <w:rPr>
        <w:rStyle w:val="PageNumber"/>
      </w:rPr>
      <w:fldChar w:fldCharType="end"/>
    </w:r>
  </w:p>
  <w:p w14:paraId="4C4ABB37" w14:textId="77777777" w:rsidR="00E53EDF" w:rsidRDefault="00E53EDF" w:rsidP="00E53ED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30890E" w14:textId="77777777" w:rsidR="00E53EDF" w:rsidRDefault="00E53EDF">
      <w:r>
        <w:separator/>
      </w:r>
    </w:p>
  </w:footnote>
  <w:footnote w:type="continuationSeparator" w:id="0">
    <w:p w14:paraId="4F9A1E7A" w14:textId="77777777" w:rsidR="00E53EDF" w:rsidRDefault="00E53E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F32"/>
    <w:rsid w:val="0003129C"/>
    <w:rsid w:val="000C2147"/>
    <w:rsid w:val="00387FEE"/>
    <w:rsid w:val="004A1E56"/>
    <w:rsid w:val="00667A6A"/>
    <w:rsid w:val="00763181"/>
    <w:rsid w:val="00901902"/>
    <w:rsid w:val="00954EC5"/>
    <w:rsid w:val="00CB0F32"/>
    <w:rsid w:val="00E53ED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FDD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F32"/>
    <w:rPr>
      <w:rFonts w:eastAsia="MS ??"/>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CB0F32"/>
    <w:pPr>
      <w:autoSpaceDE w:val="0"/>
      <w:autoSpaceDN w:val="0"/>
      <w:spacing w:before="240"/>
      <w:jc w:val="both"/>
    </w:pPr>
    <w:rPr>
      <w:rFonts w:ascii="Arial" w:hAnsi="Arial" w:cs="Arial"/>
      <w:sz w:val="22"/>
      <w:szCs w:val="22"/>
      <w:lang w:val="de-DE" w:eastAsia="de-DE"/>
    </w:rPr>
  </w:style>
  <w:style w:type="character" w:customStyle="1" w:styleId="BodyTextChar">
    <w:name w:val="Body Text Char"/>
    <w:basedOn w:val="DefaultParagraphFont"/>
    <w:link w:val="BodyText"/>
    <w:uiPriority w:val="99"/>
    <w:rsid w:val="00CB0F32"/>
    <w:rPr>
      <w:rFonts w:ascii="Arial" w:eastAsia="MS ??" w:hAnsi="Arial" w:cs="Arial"/>
      <w:sz w:val="22"/>
      <w:szCs w:val="22"/>
      <w:lang w:val="de-DE" w:eastAsia="de-DE"/>
    </w:rPr>
  </w:style>
  <w:style w:type="paragraph" w:styleId="Footer">
    <w:name w:val="footer"/>
    <w:basedOn w:val="Normal"/>
    <w:link w:val="FooterChar"/>
    <w:uiPriority w:val="99"/>
    <w:rsid w:val="00CB0F32"/>
    <w:pPr>
      <w:tabs>
        <w:tab w:val="center" w:pos="4320"/>
        <w:tab w:val="right" w:pos="8640"/>
      </w:tabs>
    </w:pPr>
  </w:style>
  <w:style w:type="character" w:customStyle="1" w:styleId="FooterChar">
    <w:name w:val="Footer Char"/>
    <w:basedOn w:val="DefaultParagraphFont"/>
    <w:link w:val="Footer"/>
    <w:uiPriority w:val="99"/>
    <w:rsid w:val="00CB0F32"/>
    <w:rPr>
      <w:rFonts w:eastAsia="MS ??"/>
      <w:lang w:val="en-US"/>
    </w:rPr>
  </w:style>
  <w:style w:type="character" w:styleId="PageNumber">
    <w:name w:val="page number"/>
    <w:basedOn w:val="DefaultParagraphFont"/>
    <w:uiPriority w:val="99"/>
    <w:semiHidden/>
    <w:rsid w:val="00CB0F32"/>
    <w:rPr>
      <w:rFonts w:cs="Times New Roman"/>
    </w:rPr>
  </w:style>
  <w:style w:type="paragraph" w:styleId="BalloonText">
    <w:name w:val="Balloon Text"/>
    <w:basedOn w:val="Normal"/>
    <w:link w:val="BalloonTextChar"/>
    <w:uiPriority w:val="99"/>
    <w:semiHidden/>
    <w:unhideWhenUsed/>
    <w:rsid w:val="00954EC5"/>
    <w:rPr>
      <w:rFonts w:ascii="Lucida Grande" w:hAnsi="Lucida Grande"/>
      <w:sz w:val="18"/>
      <w:szCs w:val="18"/>
    </w:rPr>
  </w:style>
  <w:style w:type="character" w:customStyle="1" w:styleId="BalloonTextChar">
    <w:name w:val="Balloon Text Char"/>
    <w:basedOn w:val="DefaultParagraphFont"/>
    <w:link w:val="BalloonText"/>
    <w:uiPriority w:val="99"/>
    <w:semiHidden/>
    <w:rsid w:val="00954EC5"/>
    <w:rPr>
      <w:rFonts w:ascii="Lucida Grande" w:eastAsia="MS ??" w:hAnsi="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F32"/>
    <w:rPr>
      <w:rFonts w:eastAsia="MS ??"/>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CB0F32"/>
    <w:pPr>
      <w:autoSpaceDE w:val="0"/>
      <w:autoSpaceDN w:val="0"/>
      <w:spacing w:before="240"/>
      <w:jc w:val="both"/>
    </w:pPr>
    <w:rPr>
      <w:rFonts w:ascii="Arial" w:hAnsi="Arial" w:cs="Arial"/>
      <w:sz w:val="22"/>
      <w:szCs w:val="22"/>
      <w:lang w:val="de-DE" w:eastAsia="de-DE"/>
    </w:rPr>
  </w:style>
  <w:style w:type="character" w:customStyle="1" w:styleId="BodyTextChar">
    <w:name w:val="Body Text Char"/>
    <w:basedOn w:val="DefaultParagraphFont"/>
    <w:link w:val="BodyText"/>
    <w:uiPriority w:val="99"/>
    <w:rsid w:val="00CB0F32"/>
    <w:rPr>
      <w:rFonts w:ascii="Arial" w:eastAsia="MS ??" w:hAnsi="Arial" w:cs="Arial"/>
      <w:sz w:val="22"/>
      <w:szCs w:val="22"/>
      <w:lang w:val="de-DE" w:eastAsia="de-DE"/>
    </w:rPr>
  </w:style>
  <w:style w:type="paragraph" w:styleId="Footer">
    <w:name w:val="footer"/>
    <w:basedOn w:val="Normal"/>
    <w:link w:val="FooterChar"/>
    <w:uiPriority w:val="99"/>
    <w:rsid w:val="00CB0F32"/>
    <w:pPr>
      <w:tabs>
        <w:tab w:val="center" w:pos="4320"/>
        <w:tab w:val="right" w:pos="8640"/>
      </w:tabs>
    </w:pPr>
  </w:style>
  <w:style w:type="character" w:customStyle="1" w:styleId="FooterChar">
    <w:name w:val="Footer Char"/>
    <w:basedOn w:val="DefaultParagraphFont"/>
    <w:link w:val="Footer"/>
    <w:uiPriority w:val="99"/>
    <w:rsid w:val="00CB0F32"/>
    <w:rPr>
      <w:rFonts w:eastAsia="MS ??"/>
      <w:lang w:val="en-US"/>
    </w:rPr>
  </w:style>
  <w:style w:type="character" w:styleId="PageNumber">
    <w:name w:val="page number"/>
    <w:basedOn w:val="DefaultParagraphFont"/>
    <w:uiPriority w:val="99"/>
    <w:semiHidden/>
    <w:rsid w:val="00CB0F32"/>
    <w:rPr>
      <w:rFonts w:cs="Times New Roman"/>
    </w:rPr>
  </w:style>
  <w:style w:type="paragraph" w:styleId="BalloonText">
    <w:name w:val="Balloon Text"/>
    <w:basedOn w:val="Normal"/>
    <w:link w:val="BalloonTextChar"/>
    <w:uiPriority w:val="99"/>
    <w:semiHidden/>
    <w:unhideWhenUsed/>
    <w:rsid w:val="00954EC5"/>
    <w:rPr>
      <w:rFonts w:ascii="Lucida Grande" w:hAnsi="Lucida Grande"/>
      <w:sz w:val="18"/>
      <w:szCs w:val="18"/>
    </w:rPr>
  </w:style>
  <w:style w:type="character" w:customStyle="1" w:styleId="BalloonTextChar">
    <w:name w:val="Balloon Text Char"/>
    <w:basedOn w:val="DefaultParagraphFont"/>
    <w:link w:val="BalloonText"/>
    <w:uiPriority w:val="99"/>
    <w:semiHidden/>
    <w:rsid w:val="00954EC5"/>
    <w:rPr>
      <w:rFonts w:ascii="Lucida Grande" w:eastAsia="MS ??" w:hAnsi="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687</Words>
  <Characters>3920</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Mary-Jo</dc:creator>
  <cp:lastModifiedBy>Kathryn Starkey</cp:lastModifiedBy>
  <cp:revision>2</cp:revision>
  <dcterms:created xsi:type="dcterms:W3CDTF">2016-03-15T21:52:00Z</dcterms:created>
  <dcterms:modified xsi:type="dcterms:W3CDTF">2016-03-15T21:52:00Z</dcterms:modified>
</cp:coreProperties>
</file>